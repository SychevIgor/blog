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B1" w:rsidRPr="00827A2A" w:rsidRDefault="00D27716">
      <w:r>
        <w:t xml:space="preserve">Когда я смотрел презентацию от Скотта </w:t>
      </w:r>
      <w:proofErr w:type="spellStart"/>
      <w:r>
        <w:t>Хансельмана</w:t>
      </w:r>
      <w:proofErr w:type="spellEnd"/>
      <w:r>
        <w:t xml:space="preserve"> про </w:t>
      </w:r>
      <w:proofErr w:type="spellStart"/>
      <w:r>
        <w:rPr>
          <w:lang w:val="en-US"/>
        </w:rPr>
        <w:t>AppService</w:t>
      </w:r>
      <w:proofErr w:type="spellEnd"/>
      <w:r>
        <w:t>, мне было не до конца понятно, что же</w:t>
      </w:r>
      <w:ins w:id="0" w:author="Екатерина Сычева" w:date="2015-04-20T20:16:00Z">
        <w:r w:rsidR="002E505A">
          <w:t xml:space="preserve"> это</w:t>
        </w:r>
      </w:ins>
      <w:r>
        <w:t xml:space="preserve"> такое</w:t>
      </w:r>
      <w:del w:id="1" w:author="Екатерина Сычева" w:date="2015-04-20T20:17:00Z">
        <w:r w:rsidDel="002E505A">
          <w:delText xml:space="preserve"> </w:delText>
        </w:r>
        <w:r w:rsidDel="002E505A">
          <w:rPr>
            <w:lang w:val="en-US"/>
          </w:rPr>
          <w:delText>AppService</w:delText>
        </w:r>
      </w:del>
      <w:ins w:id="2" w:author="Екатерина Сычева" w:date="2015-04-20T20:18:00Z">
        <w:r w:rsidR="002E505A">
          <w:t>,</w:t>
        </w:r>
      </w:ins>
      <w:del w:id="3" w:author="Екатерина Сычева" w:date="2015-04-20T20:18:00Z">
        <w:r w:rsidDel="002E505A">
          <w:delText>.</w:delText>
        </w:r>
      </w:del>
      <w:r>
        <w:t xml:space="preserve"> </w:t>
      </w:r>
      <w:del w:id="4" w:author="Екатерина Сычева" w:date="2015-04-20T20:18:00Z">
        <w:r w:rsidDel="002E505A">
          <w:delText>Т</w:delText>
        </w:r>
      </w:del>
      <w:ins w:id="5" w:author="Екатерина Сычева" w:date="2015-04-20T20:18:00Z">
        <w:r w:rsidR="002E505A">
          <w:t>т</w:t>
        </w:r>
      </w:ins>
      <w:r>
        <w:t xml:space="preserve">.к. было показано </w:t>
      </w:r>
      <w:r w:rsidR="00A320AD" w:rsidRPr="00A320AD">
        <w:t>4</w:t>
      </w:r>
      <w:r>
        <w:t xml:space="preserve"> типа приложений, совершенно разных</w:t>
      </w:r>
      <w:ins w:id="6" w:author="Екатерина Сычева" w:date="2015-04-20T20:18:00Z">
        <w:r w:rsidR="002E505A">
          <w:t>,</w:t>
        </w:r>
      </w:ins>
      <w:r>
        <w:t xml:space="preserve"> и у каждого типа еще свое название</w:t>
      </w:r>
      <w:ins w:id="7" w:author="Екатерина Сычева" w:date="2015-04-20T20:18:00Z">
        <w:r w:rsidR="002E505A">
          <w:t>:</w:t>
        </w:r>
      </w:ins>
      <w:r>
        <w:t xml:space="preserve"> </w:t>
      </w:r>
      <w:r>
        <w:rPr>
          <w:lang w:val="en-US"/>
        </w:rPr>
        <w:t>API</w:t>
      </w:r>
      <w:r w:rsidRPr="00D27716">
        <w:t xml:space="preserve"> </w:t>
      </w:r>
      <w:r>
        <w:rPr>
          <w:lang w:val="en-US"/>
        </w:rPr>
        <w:t>App</w:t>
      </w:r>
      <w:r w:rsidRPr="00D27716">
        <w:t xml:space="preserve">, </w:t>
      </w:r>
      <w:r>
        <w:rPr>
          <w:lang w:val="en-US"/>
        </w:rPr>
        <w:t>Logic</w:t>
      </w:r>
      <w:r w:rsidRPr="00D27716">
        <w:t xml:space="preserve"> </w:t>
      </w:r>
      <w:r>
        <w:rPr>
          <w:lang w:val="en-US"/>
        </w:rPr>
        <w:t>App</w:t>
      </w:r>
      <w:r w:rsidRPr="00D27716">
        <w:t xml:space="preserve">, </w:t>
      </w:r>
      <w:r>
        <w:rPr>
          <w:lang w:val="en-US"/>
        </w:rPr>
        <w:t>Mobile</w:t>
      </w:r>
      <w:r w:rsidRPr="00D27716">
        <w:t xml:space="preserve"> </w:t>
      </w:r>
      <w:r>
        <w:rPr>
          <w:lang w:val="en-US"/>
        </w:rPr>
        <w:t>App</w:t>
      </w:r>
      <w:r w:rsidR="00827A2A">
        <w:t>,</w:t>
      </w:r>
      <w:r w:rsidR="00E15276" w:rsidRPr="00E15276">
        <w:t xml:space="preserve"> </w:t>
      </w:r>
      <w:r w:rsidR="00E15276">
        <w:rPr>
          <w:lang w:val="en-US"/>
        </w:rPr>
        <w:t>Web</w:t>
      </w:r>
      <w:r w:rsidR="00E15276" w:rsidRPr="00E15276">
        <w:t xml:space="preserve"> </w:t>
      </w:r>
      <w:r w:rsidR="00E15276">
        <w:rPr>
          <w:lang w:val="en-US"/>
        </w:rPr>
        <w:t>apps</w:t>
      </w:r>
      <w:r w:rsidR="00E15276" w:rsidRPr="00E15276">
        <w:t>,</w:t>
      </w:r>
      <w:r w:rsidR="00827A2A">
        <w:t xml:space="preserve"> в</w:t>
      </w:r>
      <w:del w:id="8" w:author="Екатерина Сычева" w:date="2015-04-20T20:18:00Z">
        <w:r w:rsidR="00827A2A" w:rsidDel="002E505A">
          <w:delText xml:space="preserve"> </w:delText>
        </w:r>
      </w:del>
      <w:r w:rsidR="00827A2A">
        <w:t xml:space="preserve">перемешку с уже существующими до этого </w:t>
      </w:r>
      <w:r w:rsidR="00827A2A">
        <w:rPr>
          <w:lang w:val="en-US"/>
        </w:rPr>
        <w:t>Azure</w:t>
      </w:r>
      <w:r w:rsidR="00827A2A" w:rsidRPr="00827A2A">
        <w:t xml:space="preserve"> </w:t>
      </w:r>
      <w:r w:rsidR="00827A2A">
        <w:rPr>
          <w:lang w:val="en-US"/>
        </w:rPr>
        <w:t>Active</w:t>
      </w:r>
      <w:r w:rsidR="00827A2A" w:rsidRPr="00827A2A">
        <w:t xml:space="preserve"> </w:t>
      </w:r>
      <w:r w:rsidR="00827A2A">
        <w:rPr>
          <w:lang w:val="en-US"/>
        </w:rPr>
        <w:t>Directory</w:t>
      </w:r>
      <w:r w:rsidR="00827A2A" w:rsidRPr="00827A2A">
        <w:t>,</w:t>
      </w:r>
      <w:r w:rsidR="00827A2A">
        <w:t xml:space="preserve"> </w:t>
      </w:r>
      <w:proofErr w:type="spellStart"/>
      <w:r w:rsidR="00827A2A">
        <w:rPr>
          <w:lang w:val="en-US"/>
        </w:rPr>
        <w:t>OAuth</w:t>
      </w:r>
      <w:proofErr w:type="spellEnd"/>
      <w:r w:rsidR="00827A2A">
        <w:t xml:space="preserve"> провайдерами типа </w:t>
      </w:r>
      <w:r w:rsidR="00827A2A">
        <w:rPr>
          <w:lang w:val="en-US"/>
        </w:rPr>
        <w:t>Facebook</w:t>
      </w:r>
      <w:r w:rsidR="00827A2A">
        <w:t xml:space="preserve"> и т.п. </w:t>
      </w:r>
      <w:r w:rsidR="008C76B4">
        <w:t xml:space="preserve">, какие-то коннекторы к внешним системам источникам данных, </w:t>
      </w:r>
      <w:r w:rsidR="00827A2A">
        <w:t>ге</w:t>
      </w:r>
      <w:ins w:id="9" w:author="Екатерина Сычева" w:date="2015-04-20T20:19:00Z">
        <w:r w:rsidR="002E505A">
          <w:t>не</w:t>
        </w:r>
      </w:ins>
      <w:r w:rsidR="00827A2A">
        <w:t xml:space="preserve">рацией </w:t>
      </w:r>
      <w:r w:rsidR="00827A2A">
        <w:rPr>
          <w:lang w:val="en-US"/>
        </w:rPr>
        <w:t>SDK</w:t>
      </w:r>
      <w:r w:rsidR="00827A2A" w:rsidRPr="00827A2A">
        <w:t xml:space="preserve"> </w:t>
      </w:r>
      <w:r w:rsidR="00827A2A">
        <w:t xml:space="preserve">к </w:t>
      </w:r>
      <w:r w:rsidR="00827A2A">
        <w:rPr>
          <w:lang w:val="en-US"/>
        </w:rPr>
        <w:t>API</w:t>
      </w:r>
      <w:r w:rsidR="00827A2A" w:rsidRPr="00827A2A">
        <w:t xml:space="preserve"> </w:t>
      </w:r>
      <w:r w:rsidR="00827A2A">
        <w:t>на основе мет</w:t>
      </w:r>
      <w:del w:id="10" w:author="Екатерина Сычева" w:date="2015-04-20T20:19:00Z">
        <w:r w:rsidR="00827A2A" w:rsidDel="002E505A">
          <w:delText>о</w:delText>
        </w:r>
      </w:del>
      <w:ins w:id="11" w:author="Екатерина Сычева" w:date="2015-04-20T20:19:00Z">
        <w:r w:rsidR="002E505A">
          <w:t>а</w:t>
        </w:r>
      </w:ins>
      <w:r w:rsidR="00827A2A">
        <w:t xml:space="preserve">информации из </w:t>
      </w:r>
      <w:r w:rsidR="00827A2A">
        <w:rPr>
          <w:lang w:val="en-US"/>
        </w:rPr>
        <w:t>swagger</w:t>
      </w:r>
      <w:r w:rsidR="00827A2A">
        <w:t xml:space="preserve"> и еще много чего, что вместе в одну картину не сложилось</w:t>
      </w:r>
      <w:del w:id="12" w:author="Екатерина Сычева" w:date="2015-04-20T20:20:00Z">
        <w:r w:rsidR="00827A2A" w:rsidDel="002E505A">
          <w:delText xml:space="preserve"> у меня в голове</w:delText>
        </w:r>
      </w:del>
      <w:r w:rsidR="00827A2A">
        <w:t>.</w:t>
      </w:r>
    </w:p>
    <w:p w:rsidR="00E15276" w:rsidRDefault="00D27716">
      <w:r>
        <w:t xml:space="preserve">Чтобы понять идею </w:t>
      </w:r>
      <w:proofErr w:type="spellStart"/>
      <w:r>
        <w:rPr>
          <w:lang w:val="en-US"/>
        </w:rPr>
        <w:t>AppService</w:t>
      </w:r>
      <w:proofErr w:type="spellEnd"/>
      <w:r>
        <w:t>, нужно самому попробовать разо</w:t>
      </w:r>
      <w:del w:id="13" w:author="Екатерина Сычева" w:date="2015-04-20T20:20:00Z">
        <w:r w:rsidDel="00A10008">
          <w:delText>р</w:delText>
        </w:r>
      </w:del>
      <w:ins w:id="14" w:author="Екатерина Сычева" w:date="2015-04-20T20:20:00Z">
        <w:r w:rsidR="00A10008">
          <w:t>б</w:t>
        </w:r>
      </w:ins>
      <w:del w:id="15" w:author="Екатерина Сычева" w:date="2015-04-20T20:20:00Z">
        <w:r w:rsidDel="00A10008">
          <w:delText>аб</w:delText>
        </w:r>
      </w:del>
      <w:r>
        <w:t xml:space="preserve">раться, </w:t>
      </w:r>
      <w:proofErr w:type="spellStart"/>
      <w:r>
        <w:t>покодить</w:t>
      </w:r>
      <w:proofErr w:type="spellEnd"/>
      <w:r>
        <w:t>, почитать документацию.</w:t>
      </w:r>
      <w:r w:rsidR="00827A2A">
        <w:t xml:space="preserve"> </w:t>
      </w:r>
      <w:r w:rsidR="000328C2">
        <w:t xml:space="preserve"> </w:t>
      </w:r>
    </w:p>
    <w:p w:rsidR="00E15276" w:rsidRDefault="00E15276"/>
    <w:p w:rsidR="00CC71D2" w:rsidRPr="00CC71D2" w:rsidRDefault="00CC71D2">
      <w:pPr>
        <w:rPr>
          <w:b/>
        </w:rPr>
      </w:pPr>
      <w:r w:rsidRPr="00CC71D2">
        <w:rPr>
          <w:b/>
        </w:rPr>
        <w:t>Много новых сервисов или не много?</w:t>
      </w:r>
    </w:p>
    <w:p w:rsidR="00E15276" w:rsidRDefault="00E15276">
      <w:r>
        <w:t>Самый важный момент в том, что новых типов приложений появилось всего 2</w:t>
      </w:r>
      <w:ins w:id="16" w:author="Екатерина Сычева" w:date="2015-04-20T20:21:00Z">
        <w:r w:rsidR="004B20F1">
          <w:t xml:space="preserve"> </w:t>
        </w:r>
      </w:ins>
      <w:r>
        <w:t>(хотя тут я бы поспорил). Остальные</w:t>
      </w:r>
      <w:ins w:id="17" w:author="Екатерина Сычева" w:date="2015-04-20T20:22:00Z">
        <w:r w:rsidR="004B20F1">
          <w:t xml:space="preserve"> </w:t>
        </w:r>
      </w:ins>
      <w:r>
        <w:t xml:space="preserve">- это </w:t>
      </w:r>
      <w:proofErr w:type="spellStart"/>
      <w:r>
        <w:t>ребрендинг</w:t>
      </w:r>
      <w:proofErr w:type="spellEnd"/>
      <w:r>
        <w:t xml:space="preserve"> существующих сервисов </w:t>
      </w:r>
      <w:ins w:id="18" w:author="Екатерина Сычева" w:date="2015-04-20T20:21:00Z">
        <w:r w:rsidR="004B20F1">
          <w:fldChar w:fldCharType="begin"/>
        </w:r>
        <w:r w:rsidR="004B20F1">
          <w:instrText xml:space="preserve"> HYPERLINK "</w:instrText>
        </w:r>
      </w:ins>
      <w:r w:rsidR="004B20F1" w:rsidRPr="004B20F1">
        <w:rPr>
          <w:rPrChange w:id="19" w:author="Екатерина Сычева" w:date="2015-04-20T20:21:00Z">
            <w:rPr>
              <w:rStyle w:val="a3"/>
            </w:rPr>
          </w:rPrChange>
        </w:rPr>
        <w:instrText>http://azure.microsoft.com/en-us/documentation/articles/app-service-changes-existing-services/</w:instrText>
      </w:r>
      <w:ins w:id="20" w:author="Екатерина Сычева" w:date="2015-04-20T20:21:00Z">
        <w:r w:rsidR="004B20F1">
          <w:instrText xml:space="preserve">" </w:instrText>
        </w:r>
        <w:r w:rsidR="004B20F1">
          <w:fldChar w:fldCharType="separate"/>
        </w:r>
      </w:ins>
      <w:r w:rsidR="004B20F1" w:rsidRPr="004B20F1">
        <w:rPr>
          <w:rStyle w:val="a3"/>
        </w:rPr>
        <w:t>http://azure.microsoft.com/en-us/documentation/articles/app-service-changes-existing-services/</w:t>
      </w:r>
      <w:ins w:id="21" w:author="Екатерина Сычева" w:date="2015-04-20T20:21:00Z">
        <w:r w:rsidR="004B20F1">
          <w:fldChar w:fldCharType="end"/>
        </w:r>
      </w:ins>
      <w:r>
        <w:t xml:space="preserve"> </w:t>
      </w:r>
    </w:p>
    <w:p w:rsidR="00E15276" w:rsidRPr="00E15276" w:rsidRDefault="00E15276" w:rsidP="00E15276">
      <w:pPr>
        <w:pStyle w:val="a4"/>
        <w:numPr>
          <w:ilvl w:val="0"/>
          <w:numId w:val="3"/>
        </w:numPr>
        <w:rPr>
          <w:lang w:val="en-US"/>
        </w:rPr>
      </w:pPr>
      <w:r w:rsidRPr="00E15276">
        <w:rPr>
          <w:lang w:val="en-US"/>
        </w:rPr>
        <w:t xml:space="preserve">Azure Web Sites </w:t>
      </w:r>
      <w:r w:rsidRPr="00E15276">
        <w:t>стали</w:t>
      </w:r>
      <w:r w:rsidRPr="00E15276">
        <w:rPr>
          <w:lang w:val="en-US"/>
        </w:rPr>
        <w:t xml:space="preserve"> Web Apps</w:t>
      </w:r>
    </w:p>
    <w:p w:rsidR="00E15276" w:rsidRPr="00E15276" w:rsidRDefault="00E15276" w:rsidP="00E15276">
      <w:pPr>
        <w:pStyle w:val="a4"/>
        <w:numPr>
          <w:ilvl w:val="0"/>
          <w:numId w:val="3"/>
        </w:numPr>
        <w:rPr>
          <w:lang w:val="en-US"/>
        </w:rPr>
      </w:pPr>
      <w:r w:rsidRPr="00E15276">
        <w:rPr>
          <w:lang w:val="en-US"/>
        </w:rPr>
        <w:t xml:space="preserve">Azure Mobile Services </w:t>
      </w:r>
      <w:r w:rsidRPr="00E15276">
        <w:t>стали</w:t>
      </w:r>
      <w:r w:rsidRPr="00E15276">
        <w:rPr>
          <w:lang w:val="en-US"/>
        </w:rPr>
        <w:t xml:space="preserve"> Mobile Apps</w:t>
      </w:r>
    </w:p>
    <w:p w:rsidR="00E15276" w:rsidRPr="00E15276" w:rsidRDefault="00E15276" w:rsidP="00E15276">
      <w:pPr>
        <w:pStyle w:val="a4"/>
        <w:numPr>
          <w:ilvl w:val="0"/>
          <w:numId w:val="3"/>
        </w:numPr>
        <w:rPr>
          <w:lang w:val="en-US"/>
        </w:rPr>
      </w:pPr>
      <w:r w:rsidRPr="00E15276">
        <w:rPr>
          <w:lang w:val="en-US"/>
        </w:rPr>
        <w:t xml:space="preserve">Azure BizTalk Services </w:t>
      </w:r>
      <w:r w:rsidRPr="00E15276">
        <w:t>стали</w:t>
      </w:r>
      <w:r w:rsidRPr="00E15276">
        <w:rPr>
          <w:lang w:val="en-US"/>
        </w:rPr>
        <w:t xml:space="preserve"> Azure BizTalk API apps.</w:t>
      </w:r>
    </w:p>
    <w:p w:rsidR="00E15276" w:rsidRPr="00C419C7" w:rsidDel="004B20F1" w:rsidRDefault="00C419C7">
      <w:pPr>
        <w:rPr>
          <w:del w:id="22" w:author="Екатерина Сычева" w:date="2015-04-20T20:22:00Z"/>
        </w:rPr>
      </w:pPr>
      <w:r>
        <w:t>Три перечисленных сервиса</w:t>
      </w:r>
      <w:del w:id="23" w:author="Екатерина Сычева" w:date="2015-04-20T20:22:00Z">
        <w:r w:rsidDel="004B20F1">
          <w:delText>,</w:delText>
        </w:r>
      </w:del>
      <w:r>
        <w:t xml:space="preserve"> даже описывать не стоит, если Вы уже были знакомы с ними ранее.</w:t>
      </w:r>
      <w:ins w:id="24" w:author="Екатерина Сычева" w:date="2015-04-20T20:22:00Z">
        <w:r w:rsidR="004B20F1">
          <w:t xml:space="preserve"> </w:t>
        </w:r>
      </w:ins>
    </w:p>
    <w:p w:rsidR="00C419C7" w:rsidRDefault="00C419C7" w:rsidP="00C419C7">
      <w:r>
        <w:t>Вместе</w:t>
      </w:r>
      <w:r w:rsidRPr="00C419C7">
        <w:t xml:space="preserve"> </w:t>
      </w:r>
      <w:r>
        <w:t>с</w:t>
      </w:r>
      <w:r w:rsidRPr="00C419C7">
        <w:t xml:space="preserve"> </w:t>
      </w:r>
      <w:r>
        <w:t>еще</w:t>
      </w:r>
      <w:r w:rsidRPr="00C419C7">
        <w:t xml:space="preserve"> 2 </w:t>
      </w:r>
      <w:r>
        <w:t>типами</w:t>
      </w:r>
      <w:r w:rsidRPr="00C419C7">
        <w:t xml:space="preserve"> </w:t>
      </w:r>
      <w:r>
        <w:rPr>
          <w:lang w:val="en-US"/>
        </w:rPr>
        <w:t>Logic</w:t>
      </w:r>
      <w:r w:rsidRPr="00C419C7">
        <w:t xml:space="preserve"> </w:t>
      </w:r>
      <w:r>
        <w:rPr>
          <w:lang w:val="en-US"/>
        </w:rPr>
        <w:t>Apps</w:t>
      </w:r>
      <w:r w:rsidRPr="00C419C7">
        <w:t xml:space="preserve">, </w:t>
      </w:r>
      <w:r>
        <w:rPr>
          <w:lang w:val="en-US"/>
        </w:rPr>
        <w:t>API</w:t>
      </w:r>
      <w:r w:rsidRPr="00C419C7">
        <w:t xml:space="preserve"> </w:t>
      </w:r>
      <w:r>
        <w:rPr>
          <w:lang w:val="en-US"/>
        </w:rPr>
        <w:t>apps</w:t>
      </w:r>
      <w:r w:rsidRPr="00C419C7">
        <w:t xml:space="preserve"> </w:t>
      </w:r>
      <w:r>
        <w:t>они</w:t>
      </w:r>
      <w:r w:rsidRPr="00C419C7">
        <w:t xml:space="preserve"> </w:t>
      </w:r>
      <w:r>
        <w:t>формируют</w:t>
      </w:r>
      <w:r w:rsidRPr="00C419C7">
        <w:t xml:space="preserve"> </w:t>
      </w:r>
      <w:r>
        <w:t>как</w:t>
      </w:r>
      <w:r w:rsidRPr="00C419C7">
        <w:t xml:space="preserve"> </w:t>
      </w:r>
      <w:r>
        <w:t>раз</w:t>
      </w:r>
      <w:r w:rsidRPr="00C419C7">
        <w:t xml:space="preserve"> </w:t>
      </w:r>
      <w:r>
        <w:rPr>
          <w:lang w:val="en-US"/>
        </w:rPr>
        <w:t>App</w:t>
      </w:r>
      <w:r w:rsidRPr="00C419C7">
        <w:t xml:space="preserve"> </w:t>
      </w:r>
      <w:r>
        <w:rPr>
          <w:lang w:val="en-US"/>
        </w:rPr>
        <w:t>Services</w:t>
      </w:r>
      <w:r w:rsidRPr="00C419C7">
        <w:t>, который стал общим названием для всей этой группы.</w:t>
      </w:r>
      <w:r>
        <w:t xml:space="preserve"> </w:t>
      </w:r>
    </w:p>
    <w:p w:rsidR="004B20F1" w:rsidRDefault="00C419C7">
      <w:pPr>
        <w:rPr>
          <w:ins w:id="25" w:author="Екатерина Сычева" w:date="2015-04-20T20:23:00Z"/>
        </w:rPr>
      </w:pPr>
      <w:r>
        <w:t xml:space="preserve">Как я понял, </w:t>
      </w:r>
      <w:r>
        <w:rPr>
          <w:lang w:val="en-US"/>
        </w:rPr>
        <w:t>Azure</w:t>
      </w:r>
      <w:r w:rsidRPr="00CC71D2">
        <w:t xml:space="preserve"> </w:t>
      </w:r>
      <w:r>
        <w:rPr>
          <w:lang w:val="en-US"/>
        </w:rPr>
        <w:t>App</w:t>
      </w:r>
      <w:r w:rsidRPr="00CC71D2">
        <w:t xml:space="preserve"> </w:t>
      </w:r>
      <w:r>
        <w:rPr>
          <w:lang w:val="en-US"/>
        </w:rPr>
        <w:t>Services</w:t>
      </w:r>
      <w:ins w:id="26" w:author="Екатерина Сычева" w:date="2015-04-20T20:23:00Z">
        <w:r w:rsidR="004B20F1">
          <w:t xml:space="preserve"> </w:t>
        </w:r>
      </w:ins>
      <w:r>
        <w:t>- это общее название, которое должно в головах объединить множество сервисов в единую историю для разработчиков.</w:t>
      </w:r>
      <w:r w:rsidR="00CC71D2">
        <w:t xml:space="preserve"> </w:t>
      </w:r>
    </w:p>
    <w:p w:rsidR="00E14CF7" w:rsidRPr="00CC71D2" w:rsidRDefault="00CC71D2">
      <w:r>
        <w:t>Переходим к сервисам, которые новые...</w:t>
      </w:r>
    </w:p>
    <w:p w:rsidR="00E14CF7" w:rsidRPr="00CC71D2" w:rsidRDefault="00E14CF7"/>
    <w:p w:rsidR="00E14CF7" w:rsidRPr="003A56C1" w:rsidRDefault="00E14CF7">
      <w:pPr>
        <w:rPr>
          <w:b/>
        </w:rPr>
      </w:pPr>
      <w:r w:rsidRPr="00E14CF7">
        <w:rPr>
          <w:b/>
          <w:lang w:val="en-US"/>
        </w:rPr>
        <w:t>API</w:t>
      </w:r>
      <w:r w:rsidRPr="003A56C1">
        <w:rPr>
          <w:b/>
        </w:rPr>
        <w:t xml:space="preserve"> </w:t>
      </w:r>
      <w:r w:rsidRPr="00E14CF7">
        <w:rPr>
          <w:b/>
          <w:lang w:val="en-US"/>
        </w:rPr>
        <w:t>App</w:t>
      </w:r>
      <w:r w:rsidRPr="003A56C1">
        <w:rPr>
          <w:b/>
        </w:rPr>
        <w:t xml:space="preserve"> </w:t>
      </w:r>
      <w:hyperlink r:id="rId6" w:history="1">
        <w:r w:rsidRPr="0069402D">
          <w:rPr>
            <w:rStyle w:val="a3"/>
            <w:b/>
            <w:lang w:val="en-US"/>
          </w:rPr>
          <w:t>http</w:t>
        </w:r>
        <w:r w:rsidRPr="003A56C1">
          <w:rPr>
            <w:rStyle w:val="a3"/>
            <w:b/>
          </w:rPr>
          <w:t>://</w:t>
        </w:r>
        <w:r w:rsidRPr="0069402D">
          <w:rPr>
            <w:rStyle w:val="a3"/>
            <w:b/>
            <w:lang w:val="en-US"/>
          </w:rPr>
          <w:t>azure</w:t>
        </w:r>
        <w:r w:rsidRPr="003A56C1">
          <w:rPr>
            <w:rStyle w:val="a3"/>
            <w:b/>
          </w:rPr>
          <w:t>.</w:t>
        </w:r>
        <w:proofErr w:type="spellStart"/>
        <w:r w:rsidRPr="0069402D">
          <w:rPr>
            <w:rStyle w:val="a3"/>
            <w:b/>
            <w:lang w:val="en-US"/>
          </w:rPr>
          <w:t>microsoft</w:t>
        </w:r>
        <w:proofErr w:type="spellEnd"/>
        <w:r w:rsidRPr="003A56C1">
          <w:rPr>
            <w:rStyle w:val="a3"/>
            <w:b/>
          </w:rPr>
          <w:t>.</w:t>
        </w:r>
        <w:r w:rsidRPr="0069402D">
          <w:rPr>
            <w:rStyle w:val="a3"/>
            <w:b/>
            <w:lang w:val="en-US"/>
          </w:rPr>
          <w:t>com</w:t>
        </w:r>
        <w:r w:rsidRPr="003A56C1">
          <w:rPr>
            <w:rStyle w:val="a3"/>
            <w:b/>
          </w:rPr>
          <w:t>/</w:t>
        </w:r>
        <w:r w:rsidRPr="0069402D">
          <w:rPr>
            <w:rStyle w:val="a3"/>
            <w:b/>
            <w:lang w:val="en-US"/>
          </w:rPr>
          <w:t>en</w:t>
        </w:r>
        <w:r w:rsidRPr="003A56C1">
          <w:rPr>
            <w:rStyle w:val="a3"/>
            <w:b/>
          </w:rPr>
          <w:t>-</w:t>
        </w:r>
        <w:r w:rsidRPr="0069402D">
          <w:rPr>
            <w:rStyle w:val="a3"/>
            <w:b/>
            <w:lang w:val="en-US"/>
          </w:rPr>
          <w:t>us</w:t>
        </w:r>
        <w:r w:rsidRPr="003A56C1">
          <w:rPr>
            <w:rStyle w:val="a3"/>
            <w:b/>
          </w:rPr>
          <w:t>/</w:t>
        </w:r>
        <w:r w:rsidRPr="0069402D">
          <w:rPr>
            <w:rStyle w:val="a3"/>
            <w:b/>
            <w:lang w:val="en-US"/>
          </w:rPr>
          <w:t>services</w:t>
        </w:r>
        <w:r w:rsidRPr="003A56C1">
          <w:rPr>
            <w:rStyle w:val="a3"/>
            <w:b/>
          </w:rPr>
          <w:t>/</w:t>
        </w:r>
        <w:r w:rsidRPr="0069402D">
          <w:rPr>
            <w:rStyle w:val="a3"/>
            <w:b/>
            <w:lang w:val="en-US"/>
          </w:rPr>
          <w:t>app</w:t>
        </w:r>
        <w:r w:rsidRPr="003A56C1">
          <w:rPr>
            <w:rStyle w:val="a3"/>
            <w:b/>
          </w:rPr>
          <w:t>-</w:t>
        </w:r>
        <w:r w:rsidRPr="0069402D">
          <w:rPr>
            <w:rStyle w:val="a3"/>
            <w:b/>
            <w:lang w:val="en-US"/>
          </w:rPr>
          <w:t>service</w:t>
        </w:r>
        <w:r w:rsidRPr="003A56C1">
          <w:rPr>
            <w:rStyle w:val="a3"/>
            <w:b/>
          </w:rPr>
          <w:t>/</w:t>
        </w:r>
        <w:proofErr w:type="spellStart"/>
        <w:r w:rsidRPr="0069402D">
          <w:rPr>
            <w:rStyle w:val="a3"/>
            <w:b/>
            <w:lang w:val="en-US"/>
          </w:rPr>
          <w:t>api</w:t>
        </w:r>
        <w:proofErr w:type="spellEnd"/>
        <w:r w:rsidRPr="003A56C1">
          <w:rPr>
            <w:rStyle w:val="a3"/>
            <w:b/>
          </w:rPr>
          <w:t>/</w:t>
        </w:r>
      </w:hyperlink>
      <w:r w:rsidRPr="003A56C1">
        <w:rPr>
          <w:b/>
        </w:rPr>
        <w:t xml:space="preserve"> </w:t>
      </w:r>
    </w:p>
    <w:p w:rsidR="006715E6" w:rsidRDefault="00E14CF7">
      <w:r>
        <w:t xml:space="preserve">Для тех, кто работал с </w:t>
      </w:r>
      <w:r>
        <w:rPr>
          <w:lang w:val="en-US"/>
        </w:rPr>
        <w:t>Asp</w:t>
      </w:r>
      <w:r w:rsidRPr="00E14CF7">
        <w:t>.</w:t>
      </w:r>
      <w:r>
        <w:rPr>
          <w:lang w:val="en-US"/>
        </w:rPr>
        <w:t>Net</w:t>
      </w:r>
      <w:r w:rsidRPr="00E14CF7">
        <w:t xml:space="preserve"> </w:t>
      </w:r>
      <w:r>
        <w:rPr>
          <w:lang w:val="en-US"/>
        </w:rPr>
        <w:t>Web</w:t>
      </w:r>
      <w:r>
        <w:t xml:space="preserve"> </w:t>
      </w:r>
      <w:r>
        <w:rPr>
          <w:lang w:val="en-US"/>
        </w:rPr>
        <w:t>API</w:t>
      </w:r>
      <w:ins w:id="27" w:author="Екатерина Сычева" w:date="2015-04-20T20:24:00Z">
        <w:r w:rsidR="00503224">
          <w:t>,</w:t>
        </w:r>
      </w:ins>
      <w:r w:rsidRPr="00E14CF7">
        <w:t xml:space="preserve"> </w:t>
      </w:r>
      <w:r>
        <w:t>все примеры</w:t>
      </w:r>
      <w:r w:rsidR="0079798A">
        <w:t xml:space="preserve"> по его созданию бу</w:t>
      </w:r>
      <w:r w:rsidR="006715E6">
        <w:t>дут более чем знакомы и понятны.</w:t>
      </w:r>
    </w:p>
    <w:p w:rsidR="00613592" w:rsidRPr="00D57DEC" w:rsidRDefault="00613592">
      <w:r w:rsidRPr="00613592">
        <w:rPr>
          <w:b/>
        </w:rPr>
        <w:t>Создание проекта</w:t>
      </w:r>
      <w:r>
        <w:t xml:space="preserve"> </w:t>
      </w:r>
      <w:hyperlink r:id="rId7" w:history="1">
        <w:r w:rsidRPr="0069402D">
          <w:rPr>
            <w:rStyle w:val="a3"/>
          </w:rPr>
          <w:t>http://azure.microsoft.com/en-us/documentation/articles/app-service-dotnet-create-api-app/</w:t>
        </w:r>
      </w:hyperlink>
      <w:r>
        <w:t xml:space="preserve"> Проект</w:t>
      </w:r>
      <w:del w:id="28" w:author="Екатерина Сычева" w:date="2015-04-20T20:24:00Z">
        <w:r w:rsidDel="00503224">
          <w:delText>а</w:delText>
        </w:r>
      </w:del>
      <w:ins w:id="29" w:author="Екатерина Сычева" w:date="2015-04-20T20:24:00Z">
        <w:r w:rsidR="00503224">
          <w:t xml:space="preserve"> </w:t>
        </w:r>
      </w:ins>
      <w:r>
        <w:t xml:space="preserve">- это по сути проект </w:t>
      </w:r>
      <w:r>
        <w:rPr>
          <w:lang w:val="en-US"/>
        </w:rPr>
        <w:t>Web</w:t>
      </w:r>
      <w:r w:rsidRPr="00613592">
        <w:t xml:space="preserve"> </w:t>
      </w:r>
      <w:r>
        <w:rPr>
          <w:lang w:val="en-US"/>
        </w:rPr>
        <w:t>A</w:t>
      </w:r>
      <w:ins w:id="30" w:author="Екатерина Сычева" w:date="2015-04-20T20:24:00Z">
        <w:r w:rsidR="00503224">
          <w:rPr>
            <w:lang w:val="en-US"/>
          </w:rPr>
          <w:t>PI</w:t>
        </w:r>
      </w:ins>
      <w:del w:id="31" w:author="Екатерина Сычева" w:date="2015-04-20T20:24:00Z">
        <w:r w:rsidDel="00503224">
          <w:rPr>
            <w:lang w:val="en-US"/>
          </w:rPr>
          <w:delText>pi</w:delText>
        </w:r>
      </w:del>
      <w:r>
        <w:t>, только немного другой шабло</w:t>
      </w:r>
      <w:r w:rsidR="00D57DEC">
        <w:t xml:space="preserve">н используется в 2013 </w:t>
      </w:r>
      <w:r w:rsidR="00D57DEC">
        <w:rPr>
          <w:lang w:val="en-US"/>
        </w:rPr>
        <w:t>Visual</w:t>
      </w:r>
      <w:r w:rsidR="00D57DEC" w:rsidRPr="00D57DEC">
        <w:t xml:space="preserve"> </w:t>
      </w:r>
      <w:r w:rsidR="00D57DEC">
        <w:rPr>
          <w:lang w:val="en-US"/>
        </w:rPr>
        <w:t>Studio</w:t>
      </w:r>
      <w:ins w:id="32" w:author="Екатерина Сычева" w:date="2015-04-20T20:24:00Z">
        <w:r w:rsidR="00503224">
          <w:t xml:space="preserve"> </w:t>
        </w:r>
      </w:ins>
      <w:r w:rsidR="00D57DEC">
        <w:t>(в 2015</w:t>
      </w:r>
      <w:ins w:id="33" w:author="Екатерина Сычева" w:date="2015-04-20T20:24:00Z">
        <w:r w:rsidR="00503224">
          <w:t>,</w:t>
        </w:r>
      </w:ins>
      <w:r w:rsidR="00D57DEC">
        <w:t xml:space="preserve"> к сожалению</w:t>
      </w:r>
      <w:ins w:id="34" w:author="Екатерина Сычева" w:date="2015-04-20T20:24:00Z">
        <w:r w:rsidR="00503224">
          <w:t>,</w:t>
        </w:r>
      </w:ins>
      <w:r w:rsidR="00D57DEC">
        <w:t xml:space="preserve"> пока нет.)</w:t>
      </w:r>
    </w:p>
    <w:p w:rsidR="00D57DEC" w:rsidRDefault="00D57DEC">
      <w:r w:rsidRPr="00D57DEC">
        <w:rPr>
          <w:noProof/>
          <w:lang w:eastAsia="ru-RU"/>
        </w:rPr>
        <w:lastRenderedPageBreak/>
        <w:drawing>
          <wp:inline distT="0" distB="0" distL="0" distR="0">
            <wp:extent cx="5940425" cy="4439881"/>
            <wp:effectExtent l="0" t="0" r="3175" b="0"/>
            <wp:docPr id="2" name="Picture 2" descr="C:\Users\igorsych\Desktop\blog\Azure\Web&amp;Mobile\AppService\02-api-app-template-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sych\Desktop\blog\Azure\Web&amp;Mobile\AppService\02-api-app-template-v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EA6" w:rsidRPr="00672FC7" w:rsidRDefault="00475EA6">
      <w:r>
        <w:t xml:space="preserve">В </w:t>
      </w:r>
      <w:r>
        <w:rPr>
          <w:lang w:val="en-US"/>
        </w:rPr>
        <w:t>Asp</w:t>
      </w:r>
      <w:r w:rsidRPr="00475EA6">
        <w:t>.</w:t>
      </w:r>
      <w:r>
        <w:rPr>
          <w:lang w:val="en-US"/>
        </w:rPr>
        <w:t>Net</w:t>
      </w:r>
      <w:r w:rsidRPr="00475EA6">
        <w:t xml:space="preserve"> </w:t>
      </w:r>
      <w:r>
        <w:rPr>
          <w:lang w:val="en-US"/>
        </w:rPr>
        <w:t>Web</w:t>
      </w:r>
      <w:r w:rsidRPr="00475EA6">
        <w:t xml:space="preserve"> </w:t>
      </w:r>
      <w:del w:id="35" w:author="Екатерина Сычева" w:date="2015-04-20T20:24:00Z">
        <w:r w:rsidDel="001C4BB9">
          <w:rPr>
            <w:lang w:val="en-US"/>
          </w:rPr>
          <w:delText>Api</w:delText>
        </w:r>
        <w:r w:rsidRPr="00475EA6" w:rsidDel="001C4BB9">
          <w:delText xml:space="preserve"> </w:delText>
        </w:r>
      </w:del>
      <w:ins w:id="36" w:author="Екатерина Сычева" w:date="2015-04-20T20:24:00Z">
        <w:r w:rsidR="001C4BB9">
          <w:rPr>
            <w:lang w:val="en-US"/>
          </w:rPr>
          <w:t>API</w:t>
        </w:r>
        <w:r w:rsidR="001C4BB9" w:rsidRPr="00475EA6">
          <w:t xml:space="preserve"> </w:t>
        </w:r>
      </w:ins>
      <w:r>
        <w:t>раньше был</w:t>
      </w:r>
      <w:del w:id="37" w:author="Екатерина Сычева" w:date="2015-04-20T20:25:00Z">
        <w:r w:rsidDel="001C4BB9">
          <w:delText>а</w:delText>
        </w:r>
      </w:del>
      <w:r>
        <w:t xml:space="preserve"> свой генератор документации</w:t>
      </w:r>
      <w:r w:rsidR="00672FC7" w:rsidRPr="00672FC7">
        <w:t xml:space="preserve"> </w:t>
      </w:r>
      <w:hyperlink r:id="rId9" w:history="1">
        <w:r w:rsidR="00672FC7" w:rsidRPr="0069402D">
          <w:rPr>
            <w:rStyle w:val="a3"/>
            <w:lang w:val="en-US"/>
          </w:rPr>
          <w:t>http</w:t>
        </w:r>
        <w:r w:rsidR="00672FC7" w:rsidRPr="0069402D">
          <w:rPr>
            <w:rStyle w:val="a3"/>
          </w:rPr>
          <w:t>://</w:t>
        </w:r>
        <w:r w:rsidR="00672FC7" w:rsidRPr="0069402D">
          <w:rPr>
            <w:rStyle w:val="a3"/>
            <w:lang w:val="en-US"/>
          </w:rPr>
          <w:t>www</w:t>
        </w:r>
        <w:r w:rsidR="00672FC7" w:rsidRPr="0069402D">
          <w:rPr>
            <w:rStyle w:val="a3"/>
          </w:rPr>
          <w:t>.</w:t>
        </w:r>
        <w:r w:rsidR="00672FC7" w:rsidRPr="0069402D">
          <w:rPr>
            <w:rStyle w:val="a3"/>
            <w:lang w:val="en-US"/>
          </w:rPr>
          <w:t>asp</w:t>
        </w:r>
        <w:r w:rsidR="00672FC7" w:rsidRPr="0069402D">
          <w:rPr>
            <w:rStyle w:val="a3"/>
          </w:rPr>
          <w:t>.</w:t>
        </w:r>
        <w:r w:rsidR="00672FC7" w:rsidRPr="0069402D">
          <w:rPr>
            <w:rStyle w:val="a3"/>
            <w:lang w:val="en-US"/>
          </w:rPr>
          <w:t>net</w:t>
        </w:r>
        <w:r w:rsidR="00672FC7" w:rsidRPr="0069402D">
          <w:rPr>
            <w:rStyle w:val="a3"/>
          </w:rPr>
          <w:t>/</w:t>
        </w:r>
        <w:r w:rsidR="00672FC7" w:rsidRPr="0069402D">
          <w:rPr>
            <w:rStyle w:val="a3"/>
            <w:lang w:val="en-US"/>
          </w:rPr>
          <w:t>web</w:t>
        </w:r>
        <w:r w:rsidR="00672FC7" w:rsidRPr="0069402D">
          <w:rPr>
            <w:rStyle w:val="a3"/>
          </w:rPr>
          <w:t>-</w:t>
        </w:r>
        <w:r w:rsidR="00672FC7" w:rsidRPr="0069402D">
          <w:rPr>
            <w:rStyle w:val="a3"/>
            <w:lang w:val="en-US"/>
          </w:rPr>
          <w:t>api</w:t>
        </w:r>
        <w:r w:rsidR="00672FC7" w:rsidRPr="0069402D">
          <w:rPr>
            <w:rStyle w:val="a3"/>
          </w:rPr>
          <w:t>/</w:t>
        </w:r>
        <w:r w:rsidR="00672FC7" w:rsidRPr="0069402D">
          <w:rPr>
            <w:rStyle w:val="a3"/>
            <w:lang w:val="en-US"/>
          </w:rPr>
          <w:t>overview</w:t>
        </w:r>
        <w:r w:rsidR="00672FC7" w:rsidRPr="0069402D">
          <w:rPr>
            <w:rStyle w:val="a3"/>
          </w:rPr>
          <w:t>/</w:t>
        </w:r>
        <w:r w:rsidR="00672FC7" w:rsidRPr="0069402D">
          <w:rPr>
            <w:rStyle w:val="a3"/>
            <w:lang w:val="en-US"/>
          </w:rPr>
          <w:t>getting</w:t>
        </w:r>
        <w:r w:rsidR="00672FC7" w:rsidRPr="0069402D">
          <w:rPr>
            <w:rStyle w:val="a3"/>
          </w:rPr>
          <w:t>-</w:t>
        </w:r>
        <w:r w:rsidR="00672FC7" w:rsidRPr="0069402D">
          <w:rPr>
            <w:rStyle w:val="a3"/>
            <w:lang w:val="en-US"/>
          </w:rPr>
          <w:t>started</w:t>
        </w:r>
        <w:r w:rsidR="00672FC7" w:rsidRPr="0069402D">
          <w:rPr>
            <w:rStyle w:val="a3"/>
          </w:rPr>
          <w:t>-</w:t>
        </w:r>
        <w:r w:rsidR="00672FC7" w:rsidRPr="0069402D">
          <w:rPr>
            <w:rStyle w:val="a3"/>
            <w:lang w:val="en-US"/>
          </w:rPr>
          <w:t>with</w:t>
        </w:r>
        <w:r w:rsidR="00672FC7" w:rsidRPr="0069402D">
          <w:rPr>
            <w:rStyle w:val="a3"/>
          </w:rPr>
          <w:t>-</w:t>
        </w:r>
        <w:r w:rsidR="00672FC7" w:rsidRPr="0069402D">
          <w:rPr>
            <w:rStyle w:val="a3"/>
            <w:lang w:val="en-US"/>
          </w:rPr>
          <w:t>aspnet</w:t>
        </w:r>
        <w:r w:rsidR="00672FC7" w:rsidRPr="0069402D">
          <w:rPr>
            <w:rStyle w:val="a3"/>
          </w:rPr>
          <w:t>-</w:t>
        </w:r>
        <w:r w:rsidR="00672FC7" w:rsidRPr="0069402D">
          <w:rPr>
            <w:rStyle w:val="a3"/>
            <w:lang w:val="en-US"/>
          </w:rPr>
          <w:t>web</w:t>
        </w:r>
        <w:r w:rsidR="00672FC7" w:rsidRPr="0069402D">
          <w:rPr>
            <w:rStyle w:val="a3"/>
          </w:rPr>
          <w:t>-</w:t>
        </w:r>
        <w:r w:rsidR="00672FC7" w:rsidRPr="0069402D">
          <w:rPr>
            <w:rStyle w:val="a3"/>
            <w:lang w:val="en-US"/>
          </w:rPr>
          <w:t>api</w:t>
        </w:r>
        <w:r w:rsidR="00672FC7" w:rsidRPr="0069402D">
          <w:rPr>
            <w:rStyle w:val="a3"/>
          </w:rPr>
          <w:t>/</w:t>
        </w:r>
        <w:r w:rsidR="00672FC7" w:rsidRPr="0069402D">
          <w:rPr>
            <w:rStyle w:val="a3"/>
            <w:lang w:val="en-US"/>
          </w:rPr>
          <w:t>creating</w:t>
        </w:r>
        <w:r w:rsidR="00672FC7" w:rsidRPr="0069402D">
          <w:rPr>
            <w:rStyle w:val="a3"/>
          </w:rPr>
          <w:t>-</w:t>
        </w:r>
        <w:r w:rsidR="00672FC7" w:rsidRPr="0069402D">
          <w:rPr>
            <w:rStyle w:val="a3"/>
            <w:lang w:val="en-US"/>
          </w:rPr>
          <w:t>api</w:t>
        </w:r>
        <w:r w:rsidR="00672FC7" w:rsidRPr="0069402D">
          <w:rPr>
            <w:rStyle w:val="a3"/>
          </w:rPr>
          <w:t>-</w:t>
        </w:r>
        <w:r w:rsidR="00672FC7" w:rsidRPr="0069402D">
          <w:rPr>
            <w:rStyle w:val="a3"/>
            <w:lang w:val="en-US"/>
          </w:rPr>
          <w:t>help</w:t>
        </w:r>
        <w:r w:rsidR="00672FC7" w:rsidRPr="0069402D">
          <w:rPr>
            <w:rStyle w:val="a3"/>
          </w:rPr>
          <w:t>-</w:t>
        </w:r>
        <w:r w:rsidR="00672FC7" w:rsidRPr="0069402D">
          <w:rPr>
            <w:rStyle w:val="a3"/>
            <w:lang w:val="en-US"/>
          </w:rPr>
          <w:t>pages</w:t>
        </w:r>
      </w:hyperlink>
      <w:del w:id="38" w:author="Екатерина Сычева" w:date="2015-04-20T20:25:00Z">
        <w:r w:rsidR="00672FC7" w:rsidRPr="005D44A4" w:rsidDel="001C4BB9">
          <w:delText xml:space="preserve"> </w:delText>
        </w:r>
      </w:del>
      <w:r>
        <w:t xml:space="preserve">, а тут в проекте используется </w:t>
      </w:r>
      <w:r>
        <w:rPr>
          <w:lang w:val="en-US"/>
        </w:rPr>
        <w:t>Swagger</w:t>
      </w:r>
      <w:r w:rsidRPr="00475EA6">
        <w:t xml:space="preserve"> </w:t>
      </w:r>
      <w:hyperlink r:id="rId10" w:history="1">
        <w:r w:rsidRPr="0069402D">
          <w:rPr>
            <w:rStyle w:val="a3"/>
            <w:lang w:val="en-US"/>
          </w:rPr>
          <w:t>http</w:t>
        </w:r>
        <w:r w:rsidRPr="0069402D">
          <w:rPr>
            <w:rStyle w:val="a3"/>
          </w:rPr>
          <w:t>://</w:t>
        </w:r>
        <w:r w:rsidRPr="0069402D">
          <w:rPr>
            <w:rStyle w:val="a3"/>
            <w:lang w:val="en-US"/>
          </w:rPr>
          <w:t>swagger</w:t>
        </w:r>
        <w:r w:rsidRPr="0069402D">
          <w:rPr>
            <w:rStyle w:val="a3"/>
          </w:rPr>
          <w:t>.</w:t>
        </w:r>
        <w:r w:rsidRPr="0069402D">
          <w:rPr>
            <w:rStyle w:val="a3"/>
            <w:lang w:val="en-US"/>
          </w:rPr>
          <w:t>io</w:t>
        </w:r>
        <w:r w:rsidRPr="0069402D">
          <w:rPr>
            <w:rStyle w:val="a3"/>
          </w:rPr>
          <w:t>/</w:t>
        </w:r>
      </w:hyperlink>
      <w:del w:id="39" w:author="Екатерина Сычева" w:date="2015-04-20T20:25:00Z">
        <w:r w:rsidRPr="00475EA6" w:rsidDel="001C4BB9">
          <w:delText xml:space="preserve"> </w:delText>
        </w:r>
      </w:del>
      <w:ins w:id="40" w:author="Екатерина Сычева" w:date="2015-04-20T20:25:00Z">
        <w:r w:rsidR="001C4BB9">
          <w:t xml:space="preserve">, </w:t>
        </w:r>
      </w:ins>
      <w:r>
        <w:t>но</w:t>
      </w:r>
      <w:del w:id="41" w:author="Екатерина Сычева" w:date="2015-04-20T20:25:00Z">
        <w:r w:rsidDel="001C4BB9">
          <w:delText>,</w:delText>
        </w:r>
      </w:del>
      <w:r>
        <w:t xml:space="preserve"> это не на столько крутое изменение, чтобы целый </w:t>
      </w:r>
      <w:r>
        <w:rPr>
          <w:lang w:val="en-US"/>
        </w:rPr>
        <w:t>Azure</w:t>
      </w:r>
      <w:r w:rsidRPr="00475EA6">
        <w:t xml:space="preserve"> </w:t>
      </w:r>
      <w:r>
        <w:rPr>
          <w:lang w:val="en-US"/>
        </w:rPr>
        <w:t>Service</w:t>
      </w:r>
      <w:r w:rsidRPr="00475EA6">
        <w:t xml:space="preserve"> </w:t>
      </w:r>
      <w:r>
        <w:t>из него создавать.</w:t>
      </w:r>
    </w:p>
    <w:p w:rsidR="00613592" w:rsidRDefault="00613592"/>
    <w:p w:rsidR="005C1436" w:rsidRPr="005C1436" w:rsidRDefault="005C1436">
      <w:r w:rsidRPr="005C1436">
        <w:rPr>
          <w:b/>
        </w:rPr>
        <w:t xml:space="preserve">Публикация через </w:t>
      </w:r>
      <w:proofErr w:type="spellStart"/>
      <w:r w:rsidRPr="005C1436">
        <w:rPr>
          <w:b/>
          <w:lang w:val="en-US"/>
        </w:rPr>
        <w:t>WebDeploy</w:t>
      </w:r>
      <w:proofErr w:type="spellEnd"/>
      <w:r w:rsidR="0023702D" w:rsidRPr="0023702D">
        <w:rPr>
          <w:b/>
        </w:rPr>
        <w:t xml:space="preserve"> </w:t>
      </w:r>
      <w:r w:rsidR="0023702D">
        <w:rPr>
          <w:b/>
        </w:rPr>
        <w:t xml:space="preserve">в </w:t>
      </w:r>
      <w:r w:rsidR="0023702D">
        <w:rPr>
          <w:b/>
          <w:lang w:val="en-US"/>
        </w:rPr>
        <w:t>Azure</w:t>
      </w:r>
      <w:r w:rsidRPr="005C1436">
        <w:t xml:space="preserve"> </w:t>
      </w:r>
      <w:hyperlink r:id="rId11" w:history="1">
        <w:r w:rsidRPr="0069402D">
          <w:rPr>
            <w:rStyle w:val="a3"/>
            <w:lang w:val="en-US"/>
          </w:rPr>
          <w:t>http</w:t>
        </w:r>
        <w:r w:rsidRPr="0069402D">
          <w:rPr>
            <w:rStyle w:val="a3"/>
          </w:rPr>
          <w:t>://</w:t>
        </w:r>
        <w:r w:rsidRPr="0069402D">
          <w:rPr>
            <w:rStyle w:val="a3"/>
            <w:lang w:val="en-US"/>
          </w:rPr>
          <w:t>azure</w:t>
        </w:r>
        <w:r w:rsidRPr="0069402D">
          <w:rPr>
            <w:rStyle w:val="a3"/>
          </w:rPr>
          <w:t>.</w:t>
        </w:r>
        <w:proofErr w:type="spellStart"/>
        <w:r w:rsidRPr="0069402D">
          <w:rPr>
            <w:rStyle w:val="a3"/>
            <w:lang w:val="en-US"/>
          </w:rPr>
          <w:t>microsoft</w:t>
        </w:r>
        <w:proofErr w:type="spellEnd"/>
        <w:r w:rsidRPr="0069402D">
          <w:rPr>
            <w:rStyle w:val="a3"/>
          </w:rPr>
          <w:t>.</w:t>
        </w:r>
        <w:r w:rsidRPr="0069402D">
          <w:rPr>
            <w:rStyle w:val="a3"/>
            <w:lang w:val="en-US"/>
          </w:rPr>
          <w:t>com</w:t>
        </w:r>
        <w:r w:rsidRPr="0069402D">
          <w:rPr>
            <w:rStyle w:val="a3"/>
          </w:rPr>
          <w:t>/</w:t>
        </w:r>
        <w:r w:rsidRPr="0069402D">
          <w:rPr>
            <w:rStyle w:val="a3"/>
            <w:lang w:val="en-US"/>
          </w:rPr>
          <w:t>en</w:t>
        </w:r>
        <w:r w:rsidRPr="0069402D">
          <w:rPr>
            <w:rStyle w:val="a3"/>
          </w:rPr>
          <w:t>-</w:t>
        </w:r>
        <w:r w:rsidRPr="0069402D">
          <w:rPr>
            <w:rStyle w:val="a3"/>
            <w:lang w:val="en-US"/>
          </w:rPr>
          <w:t>us</w:t>
        </w:r>
        <w:r w:rsidRPr="0069402D">
          <w:rPr>
            <w:rStyle w:val="a3"/>
          </w:rPr>
          <w:t>/</w:t>
        </w:r>
        <w:r w:rsidRPr="0069402D">
          <w:rPr>
            <w:rStyle w:val="a3"/>
            <w:lang w:val="en-US"/>
          </w:rPr>
          <w:t>documentation</w:t>
        </w:r>
        <w:r w:rsidRPr="0069402D">
          <w:rPr>
            <w:rStyle w:val="a3"/>
          </w:rPr>
          <w:t>/</w:t>
        </w:r>
        <w:r w:rsidRPr="0069402D">
          <w:rPr>
            <w:rStyle w:val="a3"/>
            <w:lang w:val="en-US"/>
          </w:rPr>
          <w:t>articles</w:t>
        </w:r>
        <w:r w:rsidRPr="0069402D">
          <w:rPr>
            <w:rStyle w:val="a3"/>
          </w:rPr>
          <w:t>/</w:t>
        </w:r>
        <w:r w:rsidRPr="0069402D">
          <w:rPr>
            <w:rStyle w:val="a3"/>
            <w:lang w:val="en-US"/>
          </w:rPr>
          <w:t>app</w:t>
        </w:r>
        <w:r w:rsidRPr="0069402D">
          <w:rPr>
            <w:rStyle w:val="a3"/>
          </w:rPr>
          <w:t>-</w:t>
        </w:r>
        <w:r w:rsidRPr="0069402D">
          <w:rPr>
            <w:rStyle w:val="a3"/>
            <w:lang w:val="en-US"/>
          </w:rPr>
          <w:t>service</w:t>
        </w:r>
        <w:r w:rsidRPr="0069402D">
          <w:rPr>
            <w:rStyle w:val="a3"/>
          </w:rPr>
          <w:t>-</w:t>
        </w:r>
        <w:proofErr w:type="spellStart"/>
        <w:r w:rsidRPr="0069402D">
          <w:rPr>
            <w:rStyle w:val="a3"/>
            <w:lang w:val="en-US"/>
          </w:rPr>
          <w:t>dotnet</w:t>
        </w:r>
        <w:proofErr w:type="spellEnd"/>
        <w:r w:rsidRPr="0069402D">
          <w:rPr>
            <w:rStyle w:val="a3"/>
          </w:rPr>
          <w:t>-</w:t>
        </w:r>
        <w:r w:rsidRPr="0069402D">
          <w:rPr>
            <w:rStyle w:val="a3"/>
            <w:lang w:val="en-US"/>
          </w:rPr>
          <w:t>deploy</w:t>
        </w:r>
        <w:r w:rsidRPr="0069402D">
          <w:rPr>
            <w:rStyle w:val="a3"/>
          </w:rPr>
          <w:t>-</w:t>
        </w:r>
        <w:proofErr w:type="spellStart"/>
        <w:r w:rsidRPr="0069402D">
          <w:rPr>
            <w:rStyle w:val="a3"/>
            <w:lang w:val="en-US"/>
          </w:rPr>
          <w:t>api</w:t>
        </w:r>
        <w:proofErr w:type="spellEnd"/>
        <w:r w:rsidRPr="0069402D">
          <w:rPr>
            <w:rStyle w:val="a3"/>
          </w:rPr>
          <w:t>-</w:t>
        </w:r>
        <w:r w:rsidRPr="0069402D">
          <w:rPr>
            <w:rStyle w:val="a3"/>
            <w:lang w:val="en-US"/>
          </w:rPr>
          <w:t>app</w:t>
        </w:r>
        <w:r w:rsidRPr="0069402D">
          <w:rPr>
            <w:rStyle w:val="a3"/>
          </w:rPr>
          <w:t>/</w:t>
        </w:r>
      </w:hyperlink>
      <w:del w:id="42" w:author="Екатерина Сычева" w:date="2015-04-20T20:26:00Z">
        <w:r w:rsidRPr="005C1436" w:rsidDel="00F26E41">
          <w:delText xml:space="preserve"> </w:delText>
        </w:r>
      </w:del>
      <w:r>
        <w:t xml:space="preserve">. Публикация отличается от любого другого веб приложения тем, что в </w:t>
      </w:r>
      <w:r>
        <w:rPr>
          <w:lang w:val="en-US"/>
        </w:rPr>
        <w:t>wizard</w:t>
      </w:r>
      <w:r w:rsidRPr="005C1436">
        <w:t xml:space="preserve"> </w:t>
      </w:r>
      <w:r>
        <w:t>настройки шагов немного другие, но</w:t>
      </w:r>
      <w:ins w:id="43" w:author="Екатерина Сычева" w:date="2015-04-20T20:26:00Z">
        <w:r w:rsidR="00F26E41">
          <w:t>,</w:t>
        </w:r>
      </w:ins>
      <w:r>
        <w:t xml:space="preserve"> в целом</w:t>
      </w:r>
      <w:ins w:id="44" w:author="Екатерина Сычева" w:date="2015-04-20T20:26:00Z">
        <w:r w:rsidR="00F26E41">
          <w:t>,</w:t>
        </w:r>
      </w:ins>
      <w:r>
        <w:t xml:space="preserve"> </w:t>
      </w:r>
    </w:p>
    <w:p w:rsidR="005C1436" w:rsidRDefault="005C1436">
      <w:r w:rsidRPr="005C1436">
        <w:rPr>
          <w:noProof/>
          <w:lang w:eastAsia="ru-RU"/>
        </w:rPr>
        <w:lastRenderedPageBreak/>
        <w:drawing>
          <wp:inline distT="0" distB="0" distL="0" distR="0">
            <wp:extent cx="5940425" cy="4659933"/>
            <wp:effectExtent l="0" t="0" r="3175" b="7620"/>
            <wp:docPr id="1" name="Picture 1" descr="C:\Users\igorsych\Desktop\blog\Azure\Web&amp;Mobile\AppService\21-select-api-apps-for-deployment-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sych\Desktop\blog\Azure\Web&amp;Mobile\AppService\21-select-api-apps-for-deployment-v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14" w:rsidRPr="001B2B14" w:rsidRDefault="001B2B14">
      <w:r w:rsidRPr="001B2B14">
        <w:rPr>
          <w:b/>
        </w:rPr>
        <w:t xml:space="preserve">Конвертация существующего </w:t>
      </w:r>
      <w:r w:rsidRPr="001B2B14">
        <w:rPr>
          <w:b/>
          <w:lang w:val="en-US"/>
        </w:rPr>
        <w:t>Web</w:t>
      </w:r>
      <w:r w:rsidRPr="001B2B14">
        <w:rPr>
          <w:b/>
        </w:rPr>
        <w:t xml:space="preserve"> </w:t>
      </w:r>
      <w:r w:rsidRPr="001B2B14">
        <w:rPr>
          <w:b/>
          <w:lang w:val="en-US"/>
        </w:rPr>
        <w:t>API</w:t>
      </w:r>
      <w:r w:rsidRPr="001B2B14">
        <w:rPr>
          <w:b/>
        </w:rPr>
        <w:t xml:space="preserve"> приложение в </w:t>
      </w:r>
      <w:r w:rsidRPr="001B2B14">
        <w:rPr>
          <w:b/>
          <w:lang w:val="en-US"/>
        </w:rPr>
        <w:t>API</w:t>
      </w:r>
      <w:r w:rsidRPr="001B2B14">
        <w:rPr>
          <w:b/>
        </w:rPr>
        <w:t xml:space="preserve"> </w:t>
      </w:r>
      <w:r w:rsidRPr="001B2B14">
        <w:rPr>
          <w:b/>
          <w:lang w:val="en-US"/>
        </w:rPr>
        <w:t>App</w:t>
      </w:r>
      <w:r w:rsidRPr="001B2B14">
        <w:t xml:space="preserve"> </w:t>
      </w:r>
      <w:hyperlink r:id="rId13" w:history="1">
        <w:r w:rsidRPr="0069402D">
          <w:rPr>
            <w:rStyle w:val="a3"/>
          </w:rPr>
          <w:t>http://azure.microsoft.com/en-us/documentation/articles/app-service-dotnet-create-api-app-visual-studio/</w:t>
        </w:r>
      </w:hyperlink>
      <w:del w:id="45" w:author="Екатерина Сычева" w:date="2015-04-20T20:26:00Z">
        <w:r w:rsidRPr="001B2B14" w:rsidDel="00F26E41">
          <w:delText xml:space="preserve"> </w:delText>
        </w:r>
      </w:del>
      <w:ins w:id="46" w:author="Екатерина Сычева" w:date="2015-04-20T20:26:00Z">
        <w:r w:rsidR="00F26E41">
          <w:t>,</w:t>
        </w:r>
      </w:ins>
      <w:ins w:id="47" w:author="Екатерина Сычева" w:date="2015-04-20T20:27:00Z">
        <w:r w:rsidR="00F26E41">
          <w:t xml:space="preserve"> </w:t>
        </w:r>
      </w:ins>
      <w:r>
        <w:t>если честно</w:t>
      </w:r>
      <w:ins w:id="48" w:author="Екатерина Сычева" w:date="2015-04-20T20:27:00Z">
        <w:r w:rsidR="00F26E41">
          <w:t>,</w:t>
        </w:r>
      </w:ins>
      <w:r>
        <w:t xml:space="preserve"> тоже не поражает своей сложностью</w:t>
      </w:r>
      <w:del w:id="49" w:author="Екатерина Сычева" w:date="2015-04-20T20:27:00Z">
        <w:r w:rsidDel="00F26E41">
          <w:delText>-</w:delText>
        </w:r>
      </w:del>
      <w:ins w:id="50" w:author="Екатерина Сычева" w:date="2015-04-20T20:27:00Z">
        <w:r w:rsidR="00F26E41">
          <w:t>:</w:t>
        </w:r>
      </w:ins>
      <w:r>
        <w:t xml:space="preserve"> по сути надо добавить </w:t>
      </w:r>
      <w:del w:id="51" w:author="Екатерина Сычева" w:date="2015-04-20T20:27:00Z">
        <w:r w:rsidDel="00F26E41">
          <w:delText xml:space="preserve">1 </w:delText>
        </w:r>
      </w:del>
      <w:ins w:id="52" w:author="Екатерина Сычева" w:date="2015-04-20T20:27:00Z">
        <w:r w:rsidR="00F26E41">
          <w:t>один</w:t>
        </w:r>
        <w:r w:rsidR="00F26E41">
          <w:t xml:space="preserve"> </w:t>
        </w:r>
      </w:ins>
      <w:r>
        <w:t xml:space="preserve">пакет из </w:t>
      </w:r>
      <w:proofErr w:type="spellStart"/>
      <w:r>
        <w:rPr>
          <w:lang w:val="en-US"/>
        </w:rPr>
        <w:t>nuget</w:t>
      </w:r>
      <w:proofErr w:type="spellEnd"/>
      <w:r>
        <w:t>, который вытянет второй.</w:t>
      </w:r>
    </w:p>
    <w:p w:rsidR="001B2B14" w:rsidRPr="001B2B14" w:rsidRDefault="001B2B14">
      <w:r w:rsidRPr="001B2B14">
        <w:rPr>
          <w:noProof/>
          <w:lang w:eastAsia="ru-RU"/>
        </w:rPr>
        <w:drawing>
          <wp:inline distT="0" distB="0" distL="0" distR="0">
            <wp:extent cx="5940425" cy="2135485"/>
            <wp:effectExtent l="0" t="0" r="3175" b="0"/>
            <wp:docPr id="3" name="Picture 3" descr="C:\Users\igorsych\Desktop\blog\Azure\Web&amp;Mobile\AppService\ApiAppNuget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sych\Desktop\blog\Azure\Web&amp;Mobile\AppService\ApiAppNugetPackag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14" w:rsidRDefault="001B2B14"/>
    <w:p w:rsidR="00363DF0" w:rsidRPr="00363DF0" w:rsidRDefault="006F5150">
      <w:r>
        <w:t>Авторизация проще, чем была ранее</w:t>
      </w:r>
      <w:r w:rsidR="00DB6A38" w:rsidRPr="00DB6A38">
        <w:t xml:space="preserve"> </w:t>
      </w:r>
      <w:r w:rsidR="00DB6A38">
        <w:t xml:space="preserve">для </w:t>
      </w:r>
      <w:r w:rsidR="00DB6A38">
        <w:rPr>
          <w:lang w:val="en-US"/>
        </w:rPr>
        <w:t>asp</w:t>
      </w:r>
      <w:r w:rsidR="00DB6A38" w:rsidRPr="00DB6A38">
        <w:t>.</w:t>
      </w:r>
      <w:r w:rsidR="00DB6A38">
        <w:rPr>
          <w:lang w:val="en-US"/>
        </w:rPr>
        <w:t>net</w:t>
      </w:r>
      <w:r w:rsidR="00DB6A38" w:rsidRPr="00DB6A38">
        <w:t xml:space="preserve"> </w:t>
      </w:r>
      <w:r w:rsidR="00DB6A38">
        <w:t>приложений</w:t>
      </w:r>
      <w:r>
        <w:t xml:space="preserve"> </w:t>
      </w:r>
      <w:hyperlink r:id="rId15" w:history="1">
        <w:r w:rsidRPr="0069402D">
          <w:rPr>
            <w:rStyle w:val="a3"/>
          </w:rPr>
          <w:t>http://azure.microsoft.com/en-us/documentation/articles/app-service-api-dotnet-add-authentication/</w:t>
        </w:r>
      </w:hyperlink>
      <w:del w:id="53" w:author="Екатерина Сычева" w:date="2015-04-20T20:27:00Z">
        <w:r w:rsidDel="00F26E41">
          <w:delText xml:space="preserve"> </w:delText>
        </w:r>
      </w:del>
      <w:ins w:id="54" w:author="Екатерина Сычева" w:date="2015-04-20T20:27:00Z">
        <w:r w:rsidR="00F26E41">
          <w:t xml:space="preserve">, </w:t>
        </w:r>
      </w:ins>
      <w:del w:id="55" w:author="Екатерина Сычева" w:date="2015-04-20T20:27:00Z">
        <w:r w:rsidDel="00F26E41">
          <w:delText>Т</w:delText>
        </w:r>
      </w:del>
      <w:ins w:id="56" w:author="Екатерина Сычева" w:date="2015-04-20T20:27:00Z">
        <w:r w:rsidR="00F26E41">
          <w:t>т</w:t>
        </w:r>
      </w:ins>
      <w:r>
        <w:t xml:space="preserve">.к. ее можно полностью сконфигурировать через </w:t>
      </w:r>
      <w:r>
        <w:rPr>
          <w:lang w:val="en-US"/>
        </w:rPr>
        <w:t>portal</w:t>
      </w:r>
      <w:r>
        <w:t xml:space="preserve"> и не добавлять ни</w:t>
      </w:r>
      <w:del w:id="57" w:author="Екатерина Сычева" w:date="2015-04-20T20:27:00Z">
        <w:r w:rsidDel="00F26E41">
          <w:delText xml:space="preserve"> </w:delText>
        </w:r>
      </w:del>
      <w:r>
        <w:t>какие зависимости на них в свой код</w:t>
      </w:r>
      <w:ins w:id="58" w:author="Екатерина Сычева" w:date="2015-04-20T20:28:00Z">
        <w:r w:rsidR="00F26E41">
          <w:t>.</w:t>
        </w:r>
      </w:ins>
      <w:del w:id="59" w:author="Екатерина Сычева" w:date="2015-04-20T20:28:00Z">
        <w:r w:rsidDel="00F26E41">
          <w:delText>-</w:delText>
        </w:r>
      </w:del>
      <w:r>
        <w:t xml:space="preserve"> Это конечно </w:t>
      </w:r>
      <w:r w:rsidR="00DB6A38">
        <w:t xml:space="preserve">огромный </w:t>
      </w:r>
      <w:r>
        <w:t>плюс.</w:t>
      </w:r>
    </w:p>
    <w:p w:rsidR="00363DF0" w:rsidRDefault="00363DF0"/>
    <w:p w:rsidR="00363DF0" w:rsidRPr="00363DF0" w:rsidRDefault="00363DF0">
      <w:r w:rsidRPr="00B20E2D">
        <w:rPr>
          <w:b/>
        </w:rPr>
        <w:lastRenderedPageBreak/>
        <w:t xml:space="preserve">Генерация </w:t>
      </w:r>
      <w:r w:rsidRPr="00B20E2D">
        <w:rPr>
          <w:b/>
          <w:lang w:val="en-US"/>
        </w:rPr>
        <w:t>SDK</w:t>
      </w:r>
      <w:r w:rsidRPr="00B20E2D">
        <w:rPr>
          <w:b/>
        </w:rPr>
        <w:t xml:space="preserve"> на основе контракта в </w:t>
      </w:r>
      <w:r w:rsidRPr="00B20E2D">
        <w:rPr>
          <w:b/>
          <w:lang w:val="en-US"/>
        </w:rPr>
        <w:t>swagger</w:t>
      </w:r>
      <w:r>
        <w:t xml:space="preserve"> </w:t>
      </w:r>
      <w:hyperlink r:id="rId16" w:history="1">
        <w:r w:rsidRPr="0069402D">
          <w:rPr>
            <w:rStyle w:val="a3"/>
          </w:rPr>
          <w:t>http://azure.microsoft.com/en-us/documentation/articles/app-service-dotnet-remotely-debug-api-app/</w:t>
        </w:r>
      </w:hyperlink>
      <w:r>
        <w:t xml:space="preserve"> </w:t>
      </w:r>
    </w:p>
    <w:p w:rsidR="00363DF0" w:rsidRPr="00363DF0" w:rsidRDefault="00363DF0">
      <w:r>
        <w:t xml:space="preserve">Генератор </w:t>
      </w:r>
      <w:r>
        <w:rPr>
          <w:lang w:val="en-US"/>
        </w:rPr>
        <w:t>SDK</w:t>
      </w:r>
      <w:r>
        <w:t xml:space="preserve"> – это приятно</w:t>
      </w:r>
      <w:ins w:id="60" w:author="Екатерина Сычева" w:date="2015-04-20T20:28:00Z">
        <w:r w:rsidR="00F26E41">
          <w:t>,</w:t>
        </w:r>
      </w:ins>
      <w:r>
        <w:t xml:space="preserve"> и этого не хватало, когда уходишь из </w:t>
      </w:r>
      <w:proofErr w:type="spellStart"/>
      <w:r>
        <w:rPr>
          <w:lang w:val="en-US"/>
        </w:rPr>
        <w:t>wcf</w:t>
      </w:r>
      <w:proofErr w:type="spellEnd"/>
      <w:r>
        <w:t xml:space="preserve">, где можно было сгенерировать клиент в 2-3 кнопки... </w:t>
      </w:r>
      <w:r w:rsidR="00B20E2D">
        <w:t>а собственноручное</w:t>
      </w:r>
      <w:r>
        <w:t xml:space="preserve"> написание клиента, особенно для нескольких платформ</w:t>
      </w:r>
      <w:del w:id="61" w:author="Екатерина Сычева" w:date="2015-04-20T20:28:00Z">
        <w:r w:rsidDel="00F26E41">
          <w:delText>-</w:delText>
        </w:r>
      </w:del>
      <w:ins w:id="62" w:author="Екатерина Сычева" w:date="2015-04-20T20:28:00Z">
        <w:r w:rsidR="00F26E41">
          <w:t>, -</w:t>
        </w:r>
      </w:ins>
      <w:r>
        <w:t xml:space="preserve"> это не самая интеллектуальная и полезная работа, плюс надо следить за актуальностью</w:t>
      </w:r>
      <w:r w:rsidR="00B20E2D">
        <w:t xml:space="preserve"> кода между клиентом и сервером</w:t>
      </w:r>
      <w:r>
        <w:t>. Автоматизация</w:t>
      </w:r>
      <w:ins w:id="63" w:author="Екатерина Сычева" w:date="2015-04-20T20:29:00Z">
        <w:r w:rsidR="00F26E41">
          <w:t xml:space="preserve"> </w:t>
        </w:r>
      </w:ins>
      <w:del w:id="64" w:author="Екатерина Сычева" w:date="2015-04-20T20:29:00Z">
        <w:r w:rsidDel="00F26E41">
          <w:delText xml:space="preserve">- </w:delText>
        </w:r>
      </w:del>
      <w:r>
        <w:t>очень важна для продуктивност</w:t>
      </w:r>
      <w:del w:id="65" w:author="Екатерина Сычева" w:date="2015-04-20T20:29:00Z">
        <w:r w:rsidDel="00F26E41">
          <w:delText>ь</w:delText>
        </w:r>
      </w:del>
      <w:ins w:id="66" w:author="Екатерина Сычева" w:date="2015-04-20T20:29:00Z">
        <w:r w:rsidR="00F26E41">
          <w:t>и</w:t>
        </w:r>
      </w:ins>
      <w:r>
        <w:t>.</w:t>
      </w:r>
    </w:p>
    <w:p w:rsidR="004D42C0" w:rsidRDefault="004D42C0"/>
    <w:p w:rsidR="00363DF0" w:rsidRDefault="00363DF0">
      <w:r>
        <w:t>Однак</w:t>
      </w:r>
      <w:del w:id="67" w:author="Екатерина Сычева" w:date="2015-04-20T20:29:00Z">
        <w:r w:rsidDel="006751A5">
          <w:delText>а</w:delText>
        </w:r>
      </w:del>
      <w:ins w:id="68" w:author="Екатерина Сычева" w:date="2015-04-20T20:29:00Z">
        <w:r w:rsidR="006751A5">
          <w:t>о,</w:t>
        </w:r>
      </w:ins>
      <w:r>
        <w:t xml:space="preserve"> код сгенерированного клиента, как мы понимаем</w:t>
      </w:r>
      <w:ins w:id="69" w:author="Екатерина Сычева" w:date="2015-04-20T20:29:00Z">
        <w:r w:rsidR="006751A5">
          <w:t>,</w:t>
        </w:r>
      </w:ins>
      <w:r>
        <w:t xml:space="preserve"> как и в </w:t>
      </w:r>
      <w:r>
        <w:rPr>
          <w:lang w:val="en-US"/>
        </w:rPr>
        <w:t>WCF</w:t>
      </w:r>
      <w:ins w:id="70" w:author="Екатерина Сычева" w:date="2015-04-20T20:29:00Z">
        <w:r w:rsidR="00BC0100">
          <w:t>,</w:t>
        </w:r>
      </w:ins>
      <w:r w:rsidRPr="00363DF0">
        <w:t xml:space="preserve"> </w:t>
      </w:r>
      <w:r>
        <w:t>не отличается краткость</w:t>
      </w:r>
      <w:ins w:id="71" w:author="Екатерина Сычева" w:date="2015-04-20T20:29:00Z">
        <w:r w:rsidR="006751A5">
          <w:t>ю</w:t>
        </w:r>
      </w:ins>
      <w:r>
        <w:t>.</w:t>
      </w:r>
    </w:p>
    <w:p w:rsidR="00363DF0" w:rsidRDefault="00363DF0">
      <w:r>
        <w:t>Вот на один такой контроллер</w:t>
      </w:r>
    </w:p>
    <w:p w:rsidR="00363DF0" w:rsidRDefault="00363DF0">
      <w:r>
        <w:rPr>
          <w:noProof/>
          <w:lang w:eastAsia="ru-RU"/>
        </w:rPr>
        <w:lastRenderedPageBreak/>
        <w:drawing>
          <wp:inline distT="0" distB="0" distL="0" distR="0">
            <wp:extent cx="4480560" cy="708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DF0" w:rsidRPr="004D42C0" w:rsidRDefault="00363DF0">
      <w:del w:id="72" w:author="Екатерина Сычева" w:date="2015-04-20T20:29:00Z">
        <w:r w:rsidDel="00BC0100">
          <w:delText xml:space="preserve">Было </w:delText>
        </w:r>
      </w:del>
      <w:ins w:id="73" w:author="Екатерина Сычева" w:date="2015-04-20T20:29:00Z">
        <w:r w:rsidR="00BC0100">
          <w:t>б</w:t>
        </w:r>
        <w:r w:rsidR="00BC0100">
          <w:t xml:space="preserve">ыло </w:t>
        </w:r>
      </w:ins>
      <w:proofErr w:type="spellStart"/>
      <w:r>
        <w:t>н</w:t>
      </w:r>
      <w:r w:rsidR="004D42C0">
        <w:t>агенерировано</w:t>
      </w:r>
      <w:proofErr w:type="spellEnd"/>
      <w:r w:rsidR="004D42C0">
        <w:t xml:space="preserve"> с десяток классов и много строк кода, часть из которого любой анализатор </w:t>
      </w:r>
      <w:proofErr w:type="gramStart"/>
      <w:r w:rsidR="004D42C0">
        <w:t>покажет</w:t>
      </w:r>
      <w:proofErr w:type="gramEnd"/>
      <w:r w:rsidR="004D42C0">
        <w:t xml:space="preserve"> как </w:t>
      </w:r>
      <w:r w:rsidR="004D42C0">
        <w:rPr>
          <w:lang w:val="en-US"/>
        </w:rPr>
        <w:t>copy</w:t>
      </w:r>
      <w:r w:rsidR="004D42C0" w:rsidRPr="004D42C0">
        <w:t>-</w:t>
      </w:r>
      <w:r w:rsidR="004D42C0">
        <w:rPr>
          <w:lang w:val="en-US"/>
        </w:rPr>
        <w:t>past</w:t>
      </w:r>
      <w:r w:rsidR="004D42C0">
        <w:t>.</w:t>
      </w:r>
    </w:p>
    <w:p w:rsidR="00363DF0" w:rsidRPr="00363DF0" w:rsidRDefault="00363DF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28360" cy="2910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86" w:rsidRDefault="00847386">
      <w:r>
        <w:t>Я лично надеюсь, что разработчики еще генератор улучшат.</w:t>
      </w:r>
    </w:p>
    <w:p w:rsidR="00847386" w:rsidRPr="005C1436" w:rsidRDefault="00847386"/>
    <w:p w:rsidR="00E14CF7" w:rsidRPr="00302B4B" w:rsidRDefault="00847386">
      <w:pPr>
        <w:rPr>
          <w:b/>
        </w:rPr>
      </w:pPr>
      <w:r w:rsidRPr="00302B4B">
        <w:rPr>
          <w:b/>
        </w:rPr>
        <w:t>Но н</w:t>
      </w:r>
      <w:r w:rsidR="0079798A" w:rsidRPr="00302B4B">
        <w:rPr>
          <w:b/>
        </w:rPr>
        <w:t xml:space="preserve">е понятно, почему что-то очень похожее на </w:t>
      </w:r>
      <w:r w:rsidR="0079798A" w:rsidRPr="00302B4B">
        <w:rPr>
          <w:b/>
          <w:lang w:val="en-US"/>
        </w:rPr>
        <w:t>Web</w:t>
      </w:r>
      <w:r w:rsidR="0079798A" w:rsidRPr="00302B4B">
        <w:rPr>
          <w:b/>
        </w:rPr>
        <w:t xml:space="preserve"> </w:t>
      </w:r>
      <w:del w:id="74" w:author="Екатерина Сычева" w:date="2015-04-20T20:30:00Z">
        <w:r w:rsidR="0079798A" w:rsidRPr="00302B4B" w:rsidDel="00BC0100">
          <w:rPr>
            <w:b/>
            <w:lang w:val="en-US"/>
          </w:rPr>
          <w:delText>Api</w:delText>
        </w:r>
      </w:del>
      <w:ins w:id="75" w:author="Екатерина Сычева" w:date="2015-04-20T20:30:00Z">
        <w:r w:rsidR="00BC0100">
          <w:rPr>
            <w:b/>
            <w:lang w:val="en-US"/>
          </w:rPr>
          <w:t>API</w:t>
        </w:r>
      </w:ins>
      <w:del w:id="76" w:author="Екатерина Сычева" w:date="2015-04-20T20:30:00Z">
        <w:r w:rsidRPr="00302B4B" w:rsidDel="00BC0100">
          <w:rPr>
            <w:b/>
          </w:rPr>
          <w:delText>,</w:delText>
        </w:r>
      </w:del>
      <w:r w:rsidRPr="00302B4B">
        <w:rPr>
          <w:b/>
        </w:rPr>
        <w:t xml:space="preserve"> с небольшими </w:t>
      </w:r>
      <w:proofErr w:type="spellStart"/>
      <w:r w:rsidRPr="00302B4B">
        <w:rPr>
          <w:b/>
        </w:rPr>
        <w:t>рюшечками</w:t>
      </w:r>
      <w:proofErr w:type="spellEnd"/>
      <w:del w:id="77" w:author="Екатерина Сычева" w:date="2015-04-20T20:30:00Z">
        <w:r w:rsidRPr="00302B4B" w:rsidDel="00BC0100">
          <w:rPr>
            <w:b/>
          </w:rPr>
          <w:delText>-</w:delText>
        </w:r>
      </w:del>
      <w:r w:rsidR="0079798A" w:rsidRPr="00302B4B">
        <w:rPr>
          <w:b/>
        </w:rPr>
        <w:t xml:space="preserve"> стало отдельным типом приложения</w:t>
      </w:r>
      <w:del w:id="78" w:author="Екатерина Сычева" w:date="2015-04-20T20:30:00Z">
        <w:r w:rsidR="0079798A" w:rsidRPr="00302B4B" w:rsidDel="00BC0100">
          <w:rPr>
            <w:b/>
          </w:rPr>
          <w:delText>!</w:delText>
        </w:r>
      </w:del>
      <w:r w:rsidR="0079798A" w:rsidRPr="00302B4B">
        <w:rPr>
          <w:b/>
        </w:rPr>
        <w:t>?</w:t>
      </w:r>
      <w:ins w:id="79" w:author="Екатерина Сычева" w:date="2015-04-20T20:30:00Z">
        <w:r w:rsidR="00BC0100">
          <w:rPr>
            <w:b/>
          </w:rPr>
          <w:t>!</w:t>
        </w:r>
      </w:ins>
    </w:p>
    <w:p w:rsidR="00176630" w:rsidRDefault="00176630">
      <w:r w:rsidRPr="00230704">
        <w:rPr>
          <w:b/>
        </w:rPr>
        <w:t>Ответ</w:t>
      </w:r>
      <w:del w:id="80" w:author="Екатерина Сычева" w:date="2015-04-20T20:30:00Z">
        <w:r w:rsidRPr="00C05F5F" w:rsidDel="00BC0100">
          <w:delText xml:space="preserve">- </w:delText>
        </w:r>
      </w:del>
      <w:ins w:id="81" w:author="Екатерина Сычева" w:date="2015-04-20T20:30:00Z">
        <w:r w:rsidR="00BC0100">
          <w:t>:</w:t>
        </w:r>
        <w:r w:rsidR="00BC0100" w:rsidRPr="00C05F5F">
          <w:t xml:space="preserve"> </w:t>
        </w:r>
      </w:ins>
      <w:del w:id="82" w:author="Екатерина Сычева" w:date="2015-04-20T20:30:00Z">
        <w:r w:rsidRPr="00C05F5F" w:rsidDel="00BC0100">
          <w:delText xml:space="preserve">а </w:delText>
        </w:r>
      </w:del>
      <w:r w:rsidRPr="00C05F5F">
        <w:t xml:space="preserve">нужны они не сами по себе, а </w:t>
      </w:r>
      <w:r w:rsidR="00C05F5F" w:rsidRPr="00C05F5F">
        <w:t>потому</w:t>
      </w:r>
      <w:del w:id="83" w:author="Екатерина Сычева" w:date="2015-04-20T20:30:00Z">
        <w:r w:rsidRPr="00C05F5F" w:rsidDel="00BC0100">
          <w:delText>,</w:delText>
        </w:r>
      </w:del>
      <w:r w:rsidRPr="00230704">
        <w:rPr>
          <w:b/>
        </w:rPr>
        <w:t xml:space="preserve"> что </w:t>
      </w:r>
      <w:r w:rsidRPr="00230704">
        <w:rPr>
          <w:b/>
          <w:lang w:val="en-US"/>
        </w:rPr>
        <w:t>API</w:t>
      </w:r>
      <w:r w:rsidRPr="00230704">
        <w:rPr>
          <w:b/>
        </w:rPr>
        <w:t xml:space="preserve"> </w:t>
      </w:r>
      <w:r w:rsidRPr="00230704">
        <w:rPr>
          <w:b/>
          <w:lang w:val="en-US"/>
        </w:rPr>
        <w:t>App</w:t>
      </w:r>
      <w:r w:rsidRPr="00230704">
        <w:rPr>
          <w:b/>
        </w:rPr>
        <w:t xml:space="preserve"> встраиваются в </w:t>
      </w:r>
      <w:r w:rsidRPr="00230704">
        <w:rPr>
          <w:b/>
          <w:lang w:val="en-US"/>
        </w:rPr>
        <w:t>Pipeline</w:t>
      </w:r>
      <w:r w:rsidRPr="00230704">
        <w:rPr>
          <w:b/>
        </w:rPr>
        <w:t xml:space="preserve"> </w:t>
      </w:r>
      <w:r w:rsidRPr="00230704">
        <w:rPr>
          <w:b/>
          <w:lang w:val="en-US"/>
        </w:rPr>
        <w:t>App</w:t>
      </w:r>
      <w:r w:rsidRPr="00230704">
        <w:rPr>
          <w:b/>
        </w:rPr>
        <w:t xml:space="preserve"> </w:t>
      </w:r>
      <w:r w:rsidRPr="00230704">
        <w:rPr>
          <w:b/>
          <w:lang w:val="en-US"/>
        </w:rPr>
        <w:t>Service</w:t>
      </w:r>
      <w:r w:rsidRPr="00230704">
        <w:rPr>
          <w:b/>
        </w:rPr>
        <w:t xml:space="preserve"> в качестве источника данных</w:t>
      </w:r>
      <w:r w:rsidR="00230704">
        <w:rPr>
          <w:b/>
        </w:rPr>
        <w:t xml:space="preserve"> для </w:t>
      </w:r>
      <w:r w:rsidR="00230704">
        <w:rPr>
          <w:b/>
          <w:lang w:val="en-US"/>
        </w:rPr>
        <w:t>Logic</w:t>
      </w:r>
      <w:r w:rsidR="00230704" w:rsidRPr="00C05F5F">
        <w:rPr>
          <w:b/>
        </w:rPr>
        <w:t xml:space="preserve"> </w:t>
      </w:r>
      <w:r w:rsidR="00230704">
        <w:rPr>
          <w:b/>
          <w:lang w:val="en-US"/>
        </w:rPr>
        <w:t>Apps</w:t>
      </w:r>
      <w:r w:rsidRPr="00230704">
        <w:rPr>
          <w:b/>
        </w:rPr>
        <w:t xml:space="preserve">. </w:t>
      </w:r>
      <w:r w:rsidRPr="00C05F5F">
        <w:t xml:space="preserve">Именно для этого был нужен </w:t>
      </w:r>
      <w:r w:rsidRPr="00C05F5F">
        <w:rPr>
          <w:lang w:val="en-US"/>
        </w:rPr>
        <w:t>swagger</w:t>
      </w:r>
      <w:r w:rsidRPr="00C05F5F">
        <w:t xml:space="preserve"> в качестве описания </w:t>
      </w:r>
      <w:del w:id="84" w:author="Екатерина Сычева" w:date="2015-04-20T20:31:00Z">
        <w:r w:rsidRPr="00C05F5F" w:rsidDel="00BC0100">
          <w:rPr>
            <w:lang w:val="en-US"/>
          </w:rPr>
          <w:delText>api</w:delText>
        </w:r>
      </w:del>
      <w:ins w:id="85" w:author="Екатерина Сычева" w:date="2015-04-20T20:31:00Z">
        <w:r w:rsidR="00BC0100">
          <w:rPr>
            <w:lang w:val="en-US"/>
          </w:rPr>
          <w:t>API</w:t>
        </w:r>
      </w:ins>
      <w:r w:rsidRPr="00C05F5F">
        <w:t xml:space="preserve">, для этого была нужна </w:t>
      </w:r>
      <w:proofErr w:type="spellStart"/>
      <w:r w:rsidRPr="00C05F5F">
        <w:rPr>
          <w:lang w:val="en-US"/>
        </w:rPr>
        <w:t>oauth</w:t>
      </w:r>
      <w:proofErr w:type="spellEnd"/>
      <w:r w:rsidRPr="00C05F5F">
        <w:t xml:space="preserve"> авторизация, именно для этого нужен </w:t>
      </w:r>
      <w:proofErr w:type="spellStart"/>
      <w:r w:rsidRPr="00C05F5F">
        <w:rPr>
          <w:lang w:val="en-US"/>
        </w:rPr>
        <w:t>hybridconnector</w:t>
      </w:r>
      <w:proofErr w:type="spellEnd"/>
      <w:r w:rsidRPr="00C05F5F">
        <w:t>, дающий дост</w:t>
      </w:r>
      <w:r w:rsidR="00A73A5D" w:rsidRPr="00C05F5F">
        <w:t>у</w:t>
      </w:r>
      <w:r w:rsidRPr="00C05F5F">
        <w:t xml:space="preserve">п к ресурсам вне </w:t>
      </w:r>
      <w:r w:rsidRPr="00C05F5F">
        <w:rPr>
          <w:lang w:val="en-US"/>
        </w:rPr>
        <w:t>cloud</w:t>
      </w:r>
      <w:r w:rsidRPr="00C05F5F">
        <w:t xml:space="preserve">. </w:t>
      </w:r>
      <w:r w:rsidR="00BA285D">
        <w:t xml:space="preserve">А выделены в отдельный тип они были, чтобы отделить их от </w:t>
      </w:r>
      <w:r w:rsidR="00BA285D">
        <w:rPr>
          <w:lang w:val="en-US"/>
        </w:rPr>
        <w:t>Web</w:t>
      </w:r>
      <w:r w:rsidR="00BA285D" w:rsidRPr="00BA285D">
        <w:t xml:space="preserve"> </w:t>
      </w:r>
      <w:r w:rsidR="00BA285D">
        <w:rPr>
          <w:lang w:val="en-US"/>
        </w:rPr>
        <w:t>Sites</w:t>
      </w:r>
      <w:r w:rsidR="00BA285D" w:rsidRPr="00BA285D">
        <w:t>/</w:t>
      </w:r>
      <w:r w:rsidR="00BA285D">
        <w:rPr>
          <w:lang w:val="en-US"/>
        </w:rPr>
        <w:t>Web</w:t>
      </w:r>
      <w:r w:rsidR="00BA285D" w:rsidRPr="00BA285D">
        <w:t xml:space="preserve"> </w:t>
      </w:r>
      <w:r w:rsidR="00BA285D">
        <w:rPr>
          <w:lang w:val="en-US"/>
        </w:rPr>
        <w:t>Apps</w:t>
      </w:r>
      <w:r w:rsidR="00BA285D">
        <w:t>, чтобы подчеркнуть</w:t>
      </w:r>
      <w:ins w:id="86" w:author="Екатерина Сычева" w:date="2015-04-20T20:31:00Z">
        <w:r w:rsidR="00BC0100">
          <w:t>,</w:t>
        </w:r>
      </w:ins>
      <w:r w:rsidR="00BA285D">
        <w:t xml:space="preserve"> что у них есть </w:t>
      </w:r>
      <w:del w:id="87" w:author="Екатерина Сычева" w:date="2015-04-20T20:31:00Z">
        <w:r w:rsidR="00BA285D" w:rsidDel="00BC0100">
          <w:delText>апи</w:delText>
        </w:r>
      </w:del>
      <w:ins w:id="88" w:author="Екатерина Сычева" w:date="2015-04-20T20:31:00Z">
        <w:r w:rsidR="00BC0100">
          <w:rPr>
            <w:lang w:val="en-US"/>
          </w:rPr>
          <w:t>API</w:t>
        </w:r>
      </w:ins>
      <w:r w:rsidR="00BA285D">
        <w:t xml:space="preserve">, которое видно даже из </w:t>
      </w:r>
      <w:r w:rsidR="00BA285D">
        <w:rPr>
          <w:lang w:val="en-US"/>
        </w:rPr>
        <w:t>Azure</w:t>
      </w:r>
      <w:r w:rsidR="00BA285D" w:rsidRPr="00BA285D">
        <w:t xml:space="preserve"> </w:t>
      </w:r>
      <w:r w:rsidR="00BA285D">
        <w:rPr>
          <w:lang w:val="en-US"/>
        </w:rPr>
        <w:t>Portal</w:t>
      </w:r>
      <w:r w:rsidR="00BA285D">
        <w:t>.</w:t>
      </w:r>
    </w:p>
    <w:p w:rsidR="00BA285D" w:rsidRPr="00BA285D" w:rsidRDefault="00BA285D"/>
    <w:p w:rsidR="0079798A" w:rsidRDefault="00176630">
      <w:r>
        <w:rPr>
          <w:lang w:val="en-US"/>
        </w:rPr>
        <w:t>Microsoft</w:t>
      </w:r>
      <w:r w:rsidRPr="00176630">
        <w:t xml:space="preserve"> </w:t>
      </w:r>
      <w:r>
        <w:t xml:space="preserve">написала </w:t>
      </w:r>
      <w:r w:rsidR="003052FD">
        <w:t>множество</w:t>
      </w:r>
      <w:r>
        <w:t xml:space="preserve"> примеров коннекторов на </w:t>
      </w:r>
      <w:r>
        <w:rPr>
          <w:lang w:val="en-US"/>
        </w:rPr>
        <w:t>API</w:t>
      </w:r>
      <w:r w:rsidRPr="00176630">
        <w:t xml:space="preserve"> </w:t>
      </w:r>
      <w:r>
        <w:rPr>
          <w:lang w:val="en-US"/>
        </w:rPr>
        <w:t>App</w:t>
      </w:r>
      <w:ins w:id="89" w:author="Екатерина Сычева" w:date="2015-04-20T20:32:00Z">
        <w:r w:rsidR="00310403">
          <w:t xml:space="preserve"> </w:t>
        </w:r>
      </w:ins>
      <w:r w:rsidR="00EC2A5C">
        <w:t>(в частности</w:t>
      </w:r>
      <w:ins w:id="90" w:author="Екатерина Сычева" w:date="2015-04-20T20:32:00Z">
        <w:r w:rsidR="00310403">
          <w:t>,</w:t>
        </w:r>
      </w:ins>
      <w:r w:rsidR="00EC2A5C">
        <w:t xml:space="preserve"> </w:t>
      </w:r>
      <w:proofErr w:type="spellStart"/>
      <w:r w:rsidR="00EC2A5C">
        <w:rPr>
          <w:lang w:val="en-US"/>
        </w:rPr>
        <w:t>DropBox</w:t>
      </w:r>
      <w:proofErr w:type="spellEnd"/>
      <w:r w:rsidR="00EC2A5C">
        <w:t xml:space="preserve"> </w:t>
      </w:r>
      <w:hyperlink r:id="rId19" w:history="1">
        <w:r w:rsidR="00EC2A5C" w:rsidRPr="0069402D">
          <w:rPr>
            <w:rStyle w:val="a3"/>
          </w:rPr>
          <w:t>http://azure.microsoft.com/en-us/documentation/articles/app-service-api-connnect-your-app-to-saas-connector/</w:t>
        </w:r>
      </w:hyperlink>
      <w:r w:rsidR="00EC2A5C">
        <w:t xml:space="preserve"> как самый простой сервис, т.к. с файлами не так много операций можно сделать в принципе</w:t>
      </w:r>
      <w:del w:id="91" w:author="Екатерина Сычева" w:date="2015-04-20T20:32:00Z">
        <w:r w:rsidR="00EC2A5C" w:rsidDel="00310403">
          <w:delText>.</w:delText>
        </w:r>
      </w:del>
      <w:r w:rsidR="00EC2A5C">
        <w:t>)</w:t>
      </w:r>
      <w:r>
        <w:t xml:space="preserve">, опубликовала их в </w:t>
      </w:r>
      <w:r>
        <w:rPr>
          <w:lang w:val="en-US"/>
        </w:rPr>
        <w:t>Azure</w:t>
      </w:r>
      <w:r w:rsidRPr="00176630">
        <w:t xml:space="preserve"> </w:t>
      </w:r>
      <w:r>
        <w:rPr>
          <w:lang w:val="en-US"/>
        </w:rPr>
        <w:t>Marketplace</w:t>
      </w:r>
      <w:ins w:id="92" w:author="Екатерина Сычева" w:date="2015-04-20T20:32:00Z">
        <w:r w:rsidR="00310403">
          <w:t>,</w:t>
        </w:r>
      </w:ins>
      <w:r>
        <w:t xml:space="preserve"> и мы их можем использовать в наших </w:t>
      </w:r>
      <w:r>
        <w:rPr>
          <w:lang w:val="en-US"/>
        </w:rPr>
        <w:t>Logic</w:t>
      </w:r>
      <w:r w:rsidRPr="00176630">
        <w:t xml:space="preserve"> </w:t>
      </w:r>
      <w:r>
        <w:rPr>
          <w:lang w:val="en-US"/>
        </w:rPr>
        <w:t>App</w:t>
      </w:r>
      <w:r>
        <w:t>, о которых я расскажу далее.</w:t>
      </w:r>
      <w:r w:rsidRPr="00176630">
        <w:t xml:space="preserve"> </w:t>
      </w:r>
    </w:p>
    <w:p w:rsidR="006C466A" w:rsidRPr="003B7C18" w:rsidRDefault="006C466A">
      <w:pPr>
        <w:rPr>
          <w:b/>
        </w:rPr>
      </w:pPr>
    </w:p>
    <w:p w:rsidR="003052FD" w:rsidRPr="00136C03" w:rsidRDefault="003052FD">
      <w:pPr>
        <w:rPr>
          <w:b/>
        </w:rPr>
      </w:pPr>
    </w:p>
    <w:p w:rsidR="003052FD" w:rsidRPr="00136C03" w:rsidRDefault="003052FD">
      <w:pPr>
        <w:rPr>
          <w:b/>
        </w:rPr>
      </w:pPr>
    </w:p>
    <w:p w:rsidR="00B574A8" w:rsidRPr="006056EF" w:rsidRDefault="001251EC">
      <w:pPr>
        <w:rPr>
          <w:b/>
          <w:lang w:val="en-US"/>
        </w:rPr>
      </w:pPr>
      <w:r w:rsidRPr="004C328C">
        <w:rPr>
          <w:b/>
          <w:lang w:val="en-US"/>
        </w:rPr>
        <w:t>Logic Apps</w:t>
      </w:r>
      <w:r w:rsidR="006056EF" w:rsidRPr="006056EF">
        <w:rPr>
          <w:b/>
          <w:lang w:val="en-US"/>
        </w:rPr>
        <w:t xml:space="preserve"> </w:t>
      </w:r>
      <w:hyperlink r:id="rId20" w:history="1">
        <w:r w:rsidR="006056EF" w:rsidRPr="00EA001B">
          <w:rPr>
            <w:rStyle w:val="a3"/>
            <w:b/>
            <w:lang w:val="en-US"/>
          </w:rPr>
          <w:t>http://azure.microsoft.com/en-us/services/app-service/logic/</w:t>
        </w:r>
      </w:hyperlink>
      <w:r w:rsidR="006056EF" w:rsidRPr="00F701FD">
        <w:rPr>
          <w:b/>
          <w:lang w:val="en-US"/>
        </w:rPr>
        <w:t xml:space="preserve"> </w:t>
      </w:r>
      <w:r w:rsidR="006056EF" w:rsidRPr="006056EF">
        <w:rPr>
          <w:b/>
          <w:lang w:val="en-US"/>
        </w:rPr>
        <w:t xml:space="preserve"> </w:t>
      </w:r>
      <w:hyperlink r:id="rId21" w:history="1">
        <w:r w:rsidR="006056EF" w:rsidRPr="00EA001B">
          <w:rPr>
            <w:rStyle w:val="a3"/>
            <w:b/>
            <w:lang w:val="en-US"/>
          </w:rPr>
          <w:t>http://azure.microsoft.com/en-us/documentation/articles/app-service-logic-what-are-logic-apps/</w:t>
        </w:r>
      </w:hyperlink>
      <w:r w:rsidR="006056EF" w:rsidRPr="006056EF">
        <w:rPr>
          <w:b/>
          <w:lang w:val="en-US"/>
        </w:rPr>
        <w:t xml:space="preserve"> </w:t>
      </w:r>
    </w:p>
    <w:p w:rsidR="004C328C" w:rsidRPr="00513533" w:rsidRDefault="006C466A">
      <w:pPr>
        <w:rPr>
          <w:b/>
        </w:rPr>
      </w:pPr>
      <w:r w:rsidRPr="00513533">
        <w:rPr>
          <w:b/>
          <w:lang w:val="en-US"/>
        </w:rPr>
        <w:t>Logic</w:t>
      </w:r>
      <w:r w:rsidRPr="00513533">
        <w:rPr>
          <w:b/>
        </w:rPr>
        <w:t xml:space="preserve"> </w:t>
      </w:r>
      <w:r w:rsidRPr="00513533">
        <w:rPr>
          <w:b/>
          <w:lang w:val="en-US"/>
        </w:rPr>
        <w:t>App</w:t>
      </w:r>
      <w:ins w:id="93" w:author="Екатерина Сычева" w:date="2015-04-20T20:32:00Z">
        <w:r w:rsidR="006E0ADA">
          <w:rPr>
            <w:b/>
          </w:rPr>
          <w:t xml:space="preserve"> </w:t>
        </w:r>
      </w:ins>
      <w:r w:rsidRPr="00513533">
        <w:rPr>
          <w:b/>
        </w:rPr>
        <w:t xml:space="preserve">- это сердце </w:t>
      </w:r>
      <w:proofErr w:type="spellStart"/>
      <w:r w:rsidRPr="00513533">
        <w:rPr>
          <w:b/>
          <w:lang w:val="en-US"/>
        </w:rPr>
        <w:t>AppService</w:t>
      </w:r>
      <w:proofErr w:type="spellEnd"/>
      <w:r w:rsidRPr="00513533">
        <w:rPr>
          <w:b/>
        </w:rPr>
        <w:t>,</w:t>
      </w:r>
      <w:r>
        <w:t xml:space="preserve"> ради него это и создавалось. </w:t>
      </w:r>
      <w:r w:rsidRPr="00513533">
        <w:rPr>
          <w:b/>
        </w:rPr>
        <w:t xml:space="preserve">В </w:t>
      </w:r>
      <w:r w:rsidRPr="00513533">
        <w:rPr>
          <w:b/>
          <w:lang w:val="en-US"/>
        </w:rPr>
        <w:t>Logic</w:t>
      </w:r>
      <w:r w:rsidRPr="00513533">
        <w:rPr>
          <w:b/>
        </w:rPr>
        <w:t xml:space="preserve"> </w:t>
      </w:r>
      <w:r w:rsidRPr="00513533">
        <w:rPr>
          <w:b/>
          <w:lang w:val="en-US"/>
        </w:rPr>
        <w:t>App</w:t>
      </w:r>
      <w:r w:rsidRPr="00513533">
        <w:rPr>
          <w:b/>
        </w:rPr>
        <w:t xml:space="preserve"> мы создаем </w:t>
      </w:r>
      <w:r w:rsidRPr="00513533">
        <w:rPr>
          <w:b/>
          <w:lang w:val="en-US"/>
        </w:rPr>
        <w:t>workflow</w:t>
      </w:r>
      <w:r w:rsidRPr="00513533">
        <w:rPr>
          <w:b/>
        </w:rPr>
        <w:t xml:space="preserve">, получаем данные из </w:t>
      </w:r>
      <w:r w:rsidRPr="00513533">
        <w:rPr>
          <w:b/>
          <w:lang w:val="en-US"/>
        </w:rPr>
        <w:t>API</w:t>
      </w:r>
      <w:r w:rsidRPr="00513533">
        <w:rPr>
          <w:b/>
        </w:rPr>
        <w:t xml:space="preserve"> </w:t>
      </w:r>
      <w:r w:rsidRPr="00513533">
        <w:rPr>
          <w:b/>
          <w:lang w:val="en-US"/>
        </w:rPr>
        <w:t>Apps</w:t>
      </w:r>
      <w:r w:rsidR="0032571F" w:rsidRPr="00513533">
        <w:rPr>
          <w:b/>
        </w:rPr>
        <w:t xml:space="preserve">, </w:t>
      </w:r>
      <w:proofErr w:type="spellStart"/>
      <w:r w:rsidR="0032571F" w:rsidRPr="00513533">
        <w:rPr>
          <w:b/>
        </w:rPr>
        <w:t>валидируем</w:t>
      </w:r>
      <w:proofErr w:type="spellEnd"/>
      <w:r w:rsidR="0032571F" w:rsidRPr="00513533">
        <w:rPr>
          <w:b/>
        </w:rPr>
        <w:t>, переводим из одного формата в другой</w:t>
      </w:r>
      <w:ins w:id="94" w:author="Екатерина Сычева" w:date="2015-04-20T20:33:00Z">
        <w:r w:rsidR="006E0ADA">
          <w:rPr>
            <w:b/>
          </w:rPr>
          <w:t xml:space="preserve"> </w:t>
        </w:r>
      </w:ins>
      <w:r w:rsidR="0032571F" w:rsidRPr="00513533">
        <w:rPr>
          <w:b/>
        </w:rPr>
        <w:t>(</w:t>
      </w:r>
      <w:r w:rsidR="0032571F" w:rsidRPr="00513533">
        <w:rPr>
          <w:b/>
          <w:lang w:val="en-US"/>
        </w:rPr>
        <w:t>xml</w:t>
      </w:r>
      <w:r w:rsidR="0032571F" w:rsidRPr="00513533">
        <w:rPr>
          <w:b/>
        </w:rPr>
        <w:t>-</w:t>
      </w:r>
      <w:proofErr w:type="spellStart"/>
      <w:r w:rsidR="0032571F" w:rsidRPr="00513533">
        <w:rPr>
          <w:b/>
          <w:lang w:val="en-US"/>
        </w:rPr>
        <w:t>json</w:t>
      </w:r>
      <w:proofErr w:type="spellEnd"/>
      <w:r w:rsidR="0032571F" w:rsidRPr="00513533">
        <w:rPr>
          <w:b/>
        </w:rPr>
        <w:t>)</w:t>
      </w:r>
      <w:r w:rsidRPr="00513533">
        <w:rPr>
          <w:b/>
        </w:rPr>
        <w:t xml:space="preserve">, дергаем другие </w:t>
      </w:r>
      <w:r w:rsidRPr="00513533">
        <w:rPr>
          <w:b/>
          <w:lang w:val="en-US"/>
        </w:rPr>
        <w:t>API</w:t>
      </w:r>
      <w:r w:rsidRPr="00513533">
        <w:rPr>
          <w:b/>
        </w:rPr>
        <w:t xml:space="preserve"> </w:t>
      </w:r>
      <w:r w:rsidRPr="00513533">
        <w:rPr>
          <w:b/>
          <w:lang w:val="en-US"/>
        </w:rPr>
        <w:t>Apps</w:t>
      </w:r>
      <w:ins w:id="95" w:author="Екатерина Сычева" w:date="2015-04-20T20:33:00Z">
        <w:r w:rsidR="006E0ADA">
          <w:rPr>
            <w:b/>
          </w:rPr>
          <w:t>,</w:t>
        </w:r>
      </w:ins>
      <w:r w:rsidRPr="00513533">
        <w:rPr>
          <w:b/>
        </w:rPr>
        <w:t xml:space="preserve"> чтобы записать данные в базу, отправить почту с нужным сообщением.</w:t>
      </w:r>
      <w:r w:rsidR="00513533" w:rsidRPr="00513533">
        <w:rPr>
          <w:b/>
        </w:rPr>
        <w:t xml:space="preserve"> </w:t>
      </w:r>
    </w:p>
    <w:p w:rsidR="006C466A" w:rsidRDefault="006C466A"/>
    <w:p w:rsidR="007A528B" w:rsidRPr="001D0FC5" w:rsidRDefault="007A528B">
      <w:r>
        <w:lastRenderedPageBreak/>
        <w:t xml:space="preserve">Самый простой пример создания </w:t>
      </w:r>
      <w:r>
        <w:rPr>
          <w:lang w:val="en-US"/>
        </w:rPr>
        <w:t>Logic</w:t>
      </w:r>
      <w:r w:rsidRPr="007A528B">
        <w:t xml:space="preserve"> </w:t>
      </w:r>
      <w:r>
        <w:rPr>
          <w:lang w:val="en-US"/>
        </w:rPr>
        <w:t>App</w:t>
      </w:r>
      <w:r w:rsidRPr="007A528B">
        <w:t xml:space="preserve"> </w:t>
      </w:r>
      <w:r>
        <w:t xml:space="preserve">описан тут </w:t>
      </w:r>
      <w:hyperlink r:id="rId22" w:history="1">
        <w:r w:rsidRPr="00EA001B">
          <w:rPr>
            <w:rStyle w:val="a3"/>
          </w:rPr>
          <w:t>http://azure.microsoft.com/en-us/documentation/articles/app-service-logic-create-a-logic-app/</w:t>
        </w:r>
      </w:hyperlink>
      <w:del w:id="96" w:author="Екатерина Сычева" w:date="2015-04-20T20:33:00Z">
        <w:r w:rsidDel="006E0ADA">
          <w:delText xml:space="preserve"> </w:delText>
        </w:r>
      </w:del>
      <w:ins w:id="97" w:author="Екатерина Сычева" w:date="2015-04-20T20:33:00Z">
        <w:r w:rsidR="006E0ADA">
          <w:t>.</w:t>
        </w:r>
      </w:ins>
      <w:r w:rsidR="001D0FC5">
        <w:t>Пример достаточно простой</w:t>
      </w:r>
      <w:del w:id="98" w:author="Екатерина Сычева" w:date="2015-04-20T20:33:00Z">
        <w:r w:rsidR="001D0FC5" w:rsidDel="006E0ADA">
          <w:delText>-</w:delText>
        </w:r>
      </w:del>
      <w:ins w:id="99" w:author="Екатерина Сычева" w:date="2015-04-20T20:33:00Z">
        <w:r w:rsidR="006E0ADA">
          <w:t>:</w:t>
        </w:r>
      </w:ins>
      <w:r w:rsidR="001D0FC5">
        <w:t xml:space="preserve"> читаем </w:t>
      </w:r>
      <w:proofErr w:type="spellStart"/>
      <w:r w:rsidR="001D0FC5">
        <w:t>твиты</w:t>
      </w:r>
      <w:proofErr w:type="spellEnd"/>
      <w:r w:rsidR="001D0FC5">
        <w:t xml:space="preserve"> по </w:t>
      </w:r>
      <w:proofErr w:type="spellStart"/>
      <w:r w:rsidR="001D0FC5">
        <w:t>хэштэгу</w:t>
      </w:r>
      <w:proofErr w:type="spellEnd"/>
      <w:r w:rsidR="001D0FC5">
        <w:t xml:space="preserve"> из </w:t>
      </w:r>
      <w:r w:rsidR="001D0FC5">
        <w:rPr>
          <w:lang w:val="en-US"/>
        </w:rPr>
        <w:t>Twitter</w:t>
      </w:r>
      <w:r w:rsidR="001D0FC5" w:rsidRPr="001D0FC5">
        <w:t xml:space="preserve"> </w:t>
      </w:r>
      <w:r w:rsidR="001D0FC5">
        <w:t xml:space="preserve">и пишем их в файл в </w:t>
      </w:r>
      <w:proofErr w:type="spellStart"/>
      <w:r w:rsidR="001D0FC5">
        <w:rPr>
          <w:lang w:val="en-US"/>
        </w:rPr>
        <w:t>dropbox</w:t>
      </w:r>
      <w:proofErr w:type="spellEnd"/>
      <w:r w:rsidR="001D0FC5">
        <w:t xml:space="preserve">. </w:t>
      </w:r>
    </w:p>
    <w:p w:rsidR="009E2CC8" w:rsidRPr="00136C03" w:rsidRDefault="009E2CC8" w:rsidP="009E2CC8">
      <w:r w:rsidRPr="006C466A">
        <w:rPr>
          <w:b/>
          <w:lang w:val="en-US"/>
        </w:rPr>
        <w:t>Workflow</w:t>
      </w:r>
      <w:ins w:id="100" w:author="Екатерина Сычева" w:date="2015-04-20T20:33:00Z">
        <w:r w:rsidR="006E0ADA">
          <w:rPr>
            <w:b/>
          </w:rPr>
          <w:t xml:space="preserve"> </w:t>
        </w:r>
      </w:ins>
      <w:r>
        <w:t>- это тот процесс, который будет исполнят</w:t>
      </w:r>
      <w:ins w:id="101" w:author="Екатерина Сычева" w:date="2015-04-20T20:33:00Z">
        <w:r w:rsidR="006E0ADA">
          <w:t>ь</w:t>
        </w:r>
      </w:ins>
      <w:r>
        <w:t xml:space="preserve">ся в </w:t>
      </w:r>
      <w:r>
        <w:rPr>
          <w:lang w:val="en-US"/>
        </w:rPr>
        <w:t>Logic</w:t>
      </w:r>
      <w:r w:rsidRPr="006C466A">
        <w:t xml:space="preserve"> </w:t>
      </w:r>
      <w:r>
        <w:rPr>
          <w:lang w:val="en-US"/>
        </w:rPr>
        <w:t>App</w:t>
      </w:r>
      <w:r>
        <w:t xml:space="preserve">. </w:t>
      </w:r>
      <w:r w:rsidR="00136C03">
        <w:t xml:space="preserve">Весь этот процесс создается графически, через новый </w:t>
      </w:r>
      <w:r w:rsidR="00136C03">
        <w:rPr>
          <w:lang w:val="en-US"/>
        </w:rPr>
        <w:t>azure</w:t>
      </w:r>
      <w:r w:rsidR="00136C03" w:rsidRPr="006E0ADA">
        <w:rPr>
          <w:rPrChange w:id="102" w:author="Екатерина Сычева" w:date="2015-04-20T20:33:00Z">
            <w:rPr>
              <w:lang w:val="en-US"/>
            </w:rPr>
          </w:rPrChange>
        </w:rPr>
        <w:t xml:space="preserve"> </w:t>
      </w:r>
      <w:r w:rsidR="00136C03">
        <w:rPr>
          <w:lang w:val="en-US"/>
        </w:rPr>
        <w:t>portal</w:t>
      </w:r>
      <w:r w:rsidR="00136C03">
        <w:t>.</w:t>
      </w:r>
    </w:p>
    <w:p w:rsidR="009E2CC8" w:rsidRPr="006C466A" w:rsidRDefault="009E2CC8" w:rsidP="009E2CC8">
      <w:r w:rsidRPr="006C466A">
        <w:rPr>
          <w:noProof/>
          <w:lang w:eastAsia="ru-RU"/>
        </w:rPr>
        <w:drawing>
          <wp:inline distT="0" distB="0" distL="0" distR="0" wp14:anchorId="0966140F" wp14:editId="2C1C361A">
            <wp:extent cx="5715000" cy="2758440"/>
            <wp:effectExtent l="0" t="0" r="0" b="3810"/>
            <wp:docPr id="6" name="Picture 6" descr="C:\Users\igorsych\Desktop\blog\Azure\Web&amp;Mobile\AppService\des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sych\Desktop\blog\Azure\Web&amp;Mobile\AppService\design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C8" w:rsidRPr="006C466A" w:rsidRDefault="009E2CC8" w:rsidP="009E2CC8"/>
    <w:p w:rsidR="007A528B" w:rsidRDefault="007A528B"/>
    <w:p w:rsidR="008D0B3D" w:rsidRDefault="009E2CC8">
      <w:r>
        <w:t xml:space="preserve">В этот </w:t>
      </w:r>
      <w:r>
        <w:rPr>
          <w:lang w:val="en-US"/>
        </w:rPr>
        <w:t>Workflow</w:t>
      </w:r>
      <w:r w:rsidRPr="009E2CC8">
        <w:t xml:space="preserve"> </w:t>
      </w:r>
      <w:r>
        <w:t xml:space="preserve">можно добавить </w:t>
      </w:r>
      <w:proofErr w:type="spellStart"/>
      <w:r>
        <w:t>валидацию</w:t>
      </w:r>
      <w:proofErr w:type="spellEnd"/>
      <w:r>
        <w:t xml:space="preserve"> входящего </w:t>
      </w:r>
      <w:del w:id="103" w:author="Екатерина Сычева" w:date="2015-04-20T20:36:00Z">
        <w:r w:rsidDel="005A6B77">
          <w:delText>сообщение</w:delText>
        </w:r>
      </w:del>
      <w:ins w:id="104" w:author="Екатерина Сычева" w:date="2015-04-20T20:36:00Z">
        <w:r w:rsidR="005A6B77">
          <w:t>сообщени</w:t>
        </w:r>
        <w:r w:rsidR="005A6B77">
          <w:t>я</w:t>
        </w:r>
      </w:ins>
      <w:r>
        <w:t xml:space="preserve">, трансформацию </w:t>
      </w:r>
      <w:del w:id="105" w:author="Екатерина Сычева" w:date="2015-04-20T20:36:00Z">
        <w:r w:rsidDel="00971D24">
          <w:delText xml:space="preserve">сообщение </w:delText>
        </w:r>
      </w:del>
      <w:ins w:id="106" w:author="Екатерина Сычева" w:date="2015-04-20T20:36:00Z">
        <w:r w:rsidR="00971D24">
          <w:t>сообщени</w:t>
        </w:r>
        <w:r w:rsidR="00971D24">
          <w:t>я</w:t>
        </w:r>
        <w:r w:rsidR="00971D24">
          <w:t xml:space="preserve"> </w:t>
        </w:r>
      </w:ins>
      <w:r>
        <w:t xml:space="preserve">в другой формат и пересылку по назначению. </w:t>
      </w:r>
      <w:hyperlink r:id="rId24" w:history="1">
        <w:r w:rsidRPr="00EA001B">
          <w:rPr>
            <w:rStyle w:val="a3"/>
          </w:rPr>
          <w:t>http://azure.microsoft.com/en-us/documentation/articles/app-service-logic-create-EAI-logic-app-using-VETR/</w:t>
        </w:r>
      </w:hyperlink>
      <w:del w:id="107" w:author="Екатерина Сычева" w:date="2015-04-20T20:36:00Z">
        <w:r w:rsidRPr="009E2CC8" w:rsidDel="00971D24">
          <w:delText xml:space="preserve"> </w:delText>
        </w:r>
        <w:r w:rsidDel="00971D24">
          <w:delText>.</w:delText>
        </w:r>
      </w:del>
      <w:ins w:id="108" w:author="Екатерина Сычева" w:date="2015-04-20T20:36:00Z">
        <w:r w:rsidR="00971D24">
          <w:t>.</w:t>
        </w:r>
      </w:ins>
    </w:p>
    <w:p w:rsidR="008D0B3D" w:rsidRPr="008D0B3D" w:rsidRDefault="008D0B3D">
      <w:r>
        <w:t xml:space="preserve">Как я понимаю, многие </w:t>
      </w:r>
      <w:r>
        <w:rPr>
          <w:lang w:val="en-US"/>
        </w:rPr>
        <w:t>API</w:t>
      </w:r>
      <w:r w:rsidRPr="008D0B3D">
        <w:t xml:space="preserve"> </w:t>
      </w:r>
      <w:r>
        <w:rPr>
          <w:lang w:val="en-US"/>
        </w:rPr>
        <w:t>apps</w:t>
      </w:r>
      <w:r w:rsidRPr="008D0B3D">
        <w:t xml:space="preserve"> </w:t>
      </w:r>
      <w:del w:id="109" w:author="Екатерина Сычева" w:date="2015-04-20T20:37:00Z">
        <w:r w:rsidDel="00971D24">
          <w:delText xml:space="preserve">базираются </w:delText>
        </w:r>
      </w:del>
      <w:ins w:id="110" w:author="Екатерина Сычева" w:date="2015-04-20T20:37:00Z">
        <w:r w:rsidR="00971D24">
          <w:t>базир</w:t>
        </w:r>
        <w:r w:rsidR="00971D24">
          <w:t>у</w:t>
        </w:r>
        <w:r w:rsidR="00971D24">
          <w:t xml:space="preserve">ются </w:t>
        </w:r>
      </w:ins>
      <w:r>
        <w:t xml:space="preserve">на </w:t>
      </w:r>
      <w:proofErr w:type="spellStart"/>
      <w:r>
        <w:t>фичах</w:t>
      </w:r>
      <w:proofErr w:type="spellEnd"/>
      <w:r>
        <w:t xml:space="preserve"> и </w:t>
      </w:r>
      <w:proofErr w:type="spellStart"/>
      <w:r>
        <w:rPr>
          <w:lang w:val="en-US"/>
        </w:rPr>
        <w:t>BisTalk</w:t>
      </w:r>
      <w:proofErr w:type="spellEnd"/>
      <w:r>
        <w:t>, это даже в названиях отражено</w:t>
      </w:r>
      <w:ins w:id="111" w:author="Екатерина Сычева" w:date="2015-04-20T20:37:00Z">
        <w:r w:rsidR="00971D24">
          <w:t>:</w:t>
        </w:r>
      </w:ins>
      <w:del w:id="112" w:author="Екатерина Сычева" w:date="2015-04-20T20:37:00Z">
        <w:r w:rsidDel="00971D24">
          <w:delText xml:space="preserve"> типа </w:delText>
        </w:r>
      </w:del>
      <w:ins w:id="113" w:author="Екатерина Сычева" w:date="2015-04-20T20:37:00Z">
        <w:r w:rsidR="00971D24">
          <w:t xml:space="preserve"> </w:t>
        </w:r>
      </w:ins>
      <w:proofErr w:type="spellStart"/>
      <w:r>
        <w:rPr>
          <w:rFonts w:ascii="wf_segoe-ui_normal" w:hAnsi="wf_segoe-ui_normal"/>
          <w:color w:val="505050"/>
          <w:sz w:val="21"/>
          <w:szCs w:val="21"/>
        </w:rPr>
        <w:t>BizTalk</w:t>
      </w:r>
      <w:proofErr w:type="spellEnd"/>
      <w:r>
        <w:rPr>
          <w:rFonts w:ascii="wf_segoe-ui_normal" w:hAnsi="wf_segoe-ui_normal"/>
          <w:color w:val="505050"/>
          <w:sz w:val="21"/>
          <w:szCs w:val="21"/>
        </w:rPr>
        <w:t xml:space="preserve"> XML </w:t>
      </w:r>
      <w:proofErr w:type="spellStart"/>
      <w:r>
        <w:rPr>
          <w:rFonts w:ascii="wf_segoe-ui_normal" w:hAnsi="wf_segoe-ui_normal"/>
          <w:color w:val="505050"/>
          <w:sz w:val="21"/>
          <w:szCs w:val="21"/>
        </w:rPr>
        <w:t>Validator</w:t>
      </w:r>
      <w:proofErr w:type="spellEnd"/>
      <w:r>
        <w:rPr>
          <w:rFonts w:ascii="wf_segoe-ui_normal" w:hAnsi="wf_segoe-ui_normal"/>
          <w:color w:val="505050"/>
          <w:sz w:val="21"/>
          <w:szCs w:val="21"/>
        </w:rPr>
        <w:t xml:space="preserve"> или </w:t>
      </w:r>
      <w:proofErr w:type="spellStart"/>
      <w:r>
        <w:rPr>
          <w:rFonts w:ascii="wf_segoe-ui_normal" w:hAnsi="wf_segoe-ui_normal"/>
          <w:color w:val="505050"/>
          <w:sz w:val="21"/>
          <w:szCs w:val="21"/>
        </w:rPr>
        <w:t>BizTalk</w:t>
      </w:r>
      <w:proofErr w:type="spellEnd"/>
      <w:r>
        <w:rPr>
          <w:rFonts w:ascii="wf_segoe-ui_normal" w:hAnsi="wf_segoe-ui_normal"/>
          <w:color w:val="505050"/>
          <w:sz w:val="21"/>
          <w:szCs w:val="21"/>
        </w:rPr>
        <w:t xml:space="preserve"> JSON </w:t>
      </w:r>
      <w:proofErr w:type="spellStart"/>
      <w:r>
        <w:rPr>
          <w:rFonts w:ascii="wf_segoe-ui_normal" w:hAnsi="wf_segoe-ui_normal"/>
          <w:color w:val="505050"/>
          <w:sz w:val="21"/>
          <w:szCs w:val="21"/>
        </w:rPr>
        <w:t>Encoder</w:t>
      </w:r>
      <w:proofErr w:type="spellEnd"/>
      <w:r>
        <w:rPr>
          <w:rFonts w:ascii="wf_segoe-ui_normal" w:hAnsi="wf_segoe-ui_normal"/>
          <w:color w:val="505050"/>
          <w:sz w:val="21"/>
          <w:szCs w:val="21"/>
        </w:rPr>
        <w:t>.</w:t>
      </w:r>
      <w:r w:rsidR="00513533">
        <w:t xml:space="preserve"> </w:t>
      </w:r>
      <w:hyperlink r:id="rId25" w:history="1">
        <w:r w:rsidRPr="00EA001B">
          <w:rPr>
            <w:rStyle w:val="a3"/>
          </w:rPr>
          <w:t>http://azure.microsoft.com/en-us/documentation/articles/app-service-logic-integration-connectors/</w:t>
        </w:r>
      </w:hyperlink>
      <w:r>
        <w:t xml:space="preserve"> </w:t>
      </w:r>
    </w:p>
    <w:p w:rsidR="009E2CC8" w:rsidRDefault="009E2CC8"/>
    <w:p w:rsidR="006C466A" w:rsidRPr="006C466A" w:rsidRDefault="006C466A"/>
    <w:p w:rsidR="007A528B" w:rsidRDefault="003011A4">
      <w:r w:rsidRPr="00EA0FC0">
        <w:rPr>
          <w:b/>
          <w:lang w:val="en-US"/>
        </w:rPr>
        <w:t>Connector</w:t>
      </w:r>
      <w:r w:rsidR="00107140" w:rsidRPr="00107140">
        <w:rPr>
          <w:b/>
        </w:rPr>
        <w:t xml:space="preserve"> </w:t>
      </w:r>
      <w:hyperlink r:id="rId26" w:history="1">
        <w:r w:rsidR="00107140" w:rsidRPr="00EA001B">
          <w:rPr>
            <w:rStyle w:val="a3"/>
            <w:b/>
            <w:lang w:val="en-US"/>
          </w:rPr>
          <w:t>http</w:t>
        </w:r>
        <w:r w:rsidR="00107140" w:rsidRPr="00EA001B">
          <w:rPr>
            <w:rStyle w:val="a3"/>
            <w:b/>
          </w:rPr>
          <w:t>://</w:t>
        </w:r>
        <w:r w:rsidR="00107140" w:rsidRPr="00EA001B">
          <w:rPr>
            <w:rStyle w:val="a3"/>
            <w:b/>
            <w:lang w:val="en-US"/>
          </w:rPr>
          <w:t>azure</w:t>
        </w:r>
        <w:r w:rsidR="00107140" w:rsidRPr="00EA001B">
          <w:rPr>
            <w:rStyle w:val="a3"/>
            <w:b/>
          </w:rPr>
          <w:t>.</w:t>
        </w:r>
        <w:r w:rsidR="00107140" w:rsidRPr="00EA001B">
          <w:rPr>
            <w:rStyle w:val="a3"/>
            <w:b/>
            <w:lang w:val="en-US"/>
          </w:rPr>
          <w:t>microsoft</w:t>
        </w:r>
        <w:r w:rsidR="00107140" w:rsidRPr="00EA001B">
          <w:rPr>
            <w:rStyle w:val="a3"/>
            <w:b/>
          </w:rPr>
          <w:t>.</w:t>
        </w:r>
        <w:r w:rsidR="00107140" w:rsidRPr="00EA001B">
          <w:rPr>
            <w:rStyle w:val="a3"/>
            <w:b/>
            <w:lang w:val="en-US"/>
          </w:rPr>
          <w:t>com</w:t>
        </w:r>
        <w:r w:rsidR="00107140" w:rsidRPr="00EA001B">
          <w:rPr>
            <w:rStyle w:val="a3"/>
            <w:b/>
          </w:rPr>
          <w:t>/</w:t>
        </w:r>
        <w:r w:rsidR="00107140" w:rsidRPr="00EA001B">
          <w:rPr>
            <w:rStyle w:val="a3"/>
            <w:b/>
            <w:lang w:val="en-US"/>
          </w:rPr>
          <w:t>en</w:t>
        </w:r>
        <w:r w:rsidR="00107140" w:rsidRPr="00EA001B">
          <w:rPr>
            <w:rStyle w:val="a3"/>
            <w:b/>
          </w:rPr>
          <w:t>-</w:t>
        </w:r>
        <w:r w:rsidR="00107140" w:rsidRPr="00EA001B">
          <w:rPr>
            <w:rStyle w:val="a3"/>
            <w:b/>
            <w:lang w:val="en-US"/>
          </w:rPr>
          <w:t>us</w:t>
        </w:r>
        <w:r w:rsidR="00107140" w:rsidRPr="00EA001B">
          <w:rPr>
            <w:rStyle w:val="a3"/>
            <w:b/>
          </w:rPr>
          <w:t>/</w:t>
        </w:r>
        <w:r w:rsidR="00107140" w:rsidRPr="00EA001B">
          <w:rPr>
            <w:rStyle w:val="a3"/>
            <w:b/>
            <w:lang w:val="en-US"/>
          </w:rPr>
          <w:t>documentation</w:t>
        </w:r>
        <w:r w:rsidR="00107140" w:rsidRPr="00EA001B">
          <w:rPr>
            <w:rStyle w:val="a3"/>
            <w:b/>
          </w:rPr>
          <w:t>/</w:t>
        </w:r>
        <w:r w:rsidR="00107140" w:rsidRPr="00EA001B">
          <w:rPr>
            <w:rStyle w:val="a3"/>
            <w:b/>
            <w:lang w:val="en-US"/>
          </w:rPr>
          <w:t>articles</w:t>
        </w:r>
        <w:r w:rsidR="00107140" w:rsidRPr="00EA001B">
          <w:rPr>
            <w:rStyle w:val="a3"/>
            <w:b/>
          </w:rPr>
          <w:t>/</w:t>
        </w:r>
        <w:r w:rsidR="00107140" w:rsidRPr="00EA001B">
          <w:rPr>
            <w:rStyle w:val="a3"/>
            <w:b/>
            <w:lang w:val="en-US"/>
          </w:rPr>
          <w:t>app</w:t>
        </w:r>
        <w:r w:rsidR="00107140" w:rsidRPr="00EA001B">
          <w:rPr>
            <w:rStyle w:val="a3"/>
            <w:b/>
          </w:rPr>
          <w:t>-</w:t>
        </w:r>
        <w:r w:rsidR="00107140" w:rsidRPr="00EA001B">
          <w:rPr>
            <w:rStyle w:val="a3"/>
            <w:b/>
            <w:lang w:val="en-US"/>
          </w:rPr>
          <w:t>service</w:t>
        </w:r>
        <w:r w:rsidR="00107140" w:rsidRPr="00EA001B">
          <w:rPr>
            <w:rStyle w:val="a3"/>
            <w:b/>
          </w:rPr>
          <w:t>-</w:t>
        </w:r>
        <w:r w:rsidR="00107140" w:rsidRPr="00EA001B">
          <w:rPr>
            <w:rStyle w:val="a3"/>
            <w:b/>
            <w:lang w:val="en-US"/>
          </w:rPr>
          <w:t>logic</w:t>
        </w:r>
        <w:r w:rsidR="00107140" w:rsidRPr="00EA001B">
          <w:rPr>
            <w:rStyle w:val="a3"/>
            <w:b/>
          </w:rPr>
          <w:t>-</w:t>
        </w:r>
        <w:r w:rsidR="00107140" w:rsidRPr="00EA001B">
          <w:rPr>
            <w:rStyle w:val="a3"/>
            <w:b/>
            <w:lang w:val="en-US"/>
          </w:rPr>
          <w:t>use</w:t>
        </w:r>
        <w:r w:rsidR="00107140" w:rsidRPr="00EA001B">
          <w:rPr>
            <w:rStyle w:val="a3"/>
            <w:b/>
          </w:rPr>
          <w:t>-</w:t>
        </w:r>
        <w:r w:rsidR="00107140" w:rsidRPr="00EA001B">
          <w:rPr>
            <w:rStyle w:val="a3"/>
            <w:b/>
            <w:lang w:val="en-US"/>
          </w:rPr>
          <w:t>biztalk</w:t>
        </w:r>
        <w:r w:rsidR="00107140" w:rsidRPr="00EA001B">
          <w:rPr>
            <w:rStyle w:val="a3"/>
            <w:b/>
          </w:rPr>
          <w:t>-</w:t>
        </w:r>
        <w:r w:rsidR="00107140" w:rsidRPr="00EA001B">
          <w:rPr>
            <w:rStyle w:val="a3"/>
            <w:b/>
            <w:lang w:val="en-US"/>
          </w:rPr>
          <w:t>connectors</w:t>
        </w:r>
        <w:r w:rsidR="00107140" w:rsidRPr="00EA001B">
          <w:rPr>
            <w:rStyle w:val="a3"/>
            <w:b/>
          </w:rPr>
          <w:t>/</w:t>
        </w:r>
      </w:hyperlink>
      <w:r w:rsidR="00107140" w:rsidRPr="00274BB2">
        <w:rPr>
          <w:b/>
        </w:rPr>
        <w:t xml:space="preserve"> </w:t>
      </w:r>
      <w:r w:rsidRPr="003011A4">
        <w:t>-</w:t>
      </w:r>
      <w:r>
        <w:t xml:space="preserve"> это фактически </w:t>
      </w:r>
      <w:r>
        <w:rPr>
          <w:lang w:val="en-US"/>
        </w:rPr>
        <w:t>API</w:t>
      </w:r>
      <w:r w:rsidRPr="003011A4">
        <w:t xml:space="preserve"> </w:t>
      </w:r>
      <w:r>
        <w:rPr>
          <w:lang w:val="en-US"/>
        </w:rPr>
        <w:t>App</w:t>
      </w:r>
      <w:r>
        <w:t xml:space="preserve">, </w:t>
      </w:r>
      <w:del w:id="114" w:author="Екатерина Сычева" w:date="2015-04-20T20:37:00Z">
        <w:r w:rsidDel="00971D24">
          <w:delText xml:space="preserve">которые </w:delText>
        </w:r>
      </w:del>
      <w:ins w:id="115" w:author="Екатерина Сычева" w:date="2015-04-20T20:37:00Z">
        <w:r w:rsidR="00971D24">
          <w:t>котор</w:t>
        </w:r>
        <w:r w:rsidR="00971D24">
          <w:t>ое</w:t>
        </w:r>
        <w:r w:rsidR="00971D24">
          <w:t xml:space="preserve"> </w:t>
        </w:r>
      </w:ins>
      <w:r>
        <w:t>предоставляет данные</w:t>
      </w:r>
      <w:del w:id="116" w:author="Екатерина Сычева" w:date="2015-04-20T20:37:00Z">
        <w:r w:rsidDel="00971D24">
          <w:delText>,</w:delText>
        </w:r>
      </w:del>
      <w:r>
        <w:t xml:space="preserve"> либо выполняет какое-то другое действие</w:t>
      </w:r>
      <w:del w:id="117" w:author="Екатерина Сычева" w:date="2015-04-20T20:37:00Z">
        <w:r w:rsidDel="00971D24">
          <w:delText>,</w:delText>
        </w:r>
      </w:del>
      <w:r>
        <w:t xml:space="preserve"> с предоставляемым им ресурсом.</w:t>
      </w:r>
      <w:r w:rsidR="00EA0FC0">
        <w:t xml:space="preserve"> </w:t>
      </w:r>
      <w:r w:rsidR="00EA0FC0">
        <w:rPr>
          <w:lang w:val="en-US"/>
        </w:rPr>
        <w:t>Microsoft</w:t>
      </w:r>
      <w:r w:rsidR="00EA0FC0" w:rsidRPr="00EA0FC0">
        <w:t xml:space="preserve"> </w:t>
      </w:r>
      <w:r w:rsidR="00EA0FC0">
        <w:t>написал</w:t>
      </w:r>
      <w:ins w:id="118" w:author="Екатерина Сычева" w:date="2015-04-20T20:38:00Z">
        <w:r w:rsidR="00971D24">
          <w:t>а</w:t>
        </w:r>
      </w:ins>
      <w:r w:rsidR="00EA0FC0">
        <w:t xml:space="preserve"> довольно много таких коннекторов </w:t>
      </w:r>
      <w:hyperlink r:id="rId27" w:history="1">
        <w:r w:rsidR="00EA0FC0" w:rsidRPr="00EA001B">
          <w:rPr>
            <w:rStyle w:val="a3"/>
          </w:rPr>
          <w:t>http://azure.microsoft.com/en-us/documentation/articles/app-service-logic-connectors-list/</w:t>
        </w:r>
      </w:hyperlink>
      <w:del w:id="119" w:author="Екатерина Сычева" w:date="2015-04-20T20:38:00Z">
        <w:r w:rsidR="00EA0FC0" w:rsidDel="00971D24">
          <w:delText xml:space="preserve"> </w:delText>
        </w:r>
      </w:del>
      <w:r w:rsidR="00EA0FC0">
        <w:t xml:space="preserve">, чтобы было проще начать использовать </w:t>
      </w:r>
      <w:r w:rsidR="00EA0FC0">
        <w:rPr>
          <w:lang w:val="en-US"/>
        </w:rPr>
        <w:t>App</w:t>
      </w:r>
      <w:r w:rsidR="00EA0FC0" w:rsidRPr="00EA0FC0">
        <w:t xml:space="preserve"> </w:t>
      </w:r>
      <w:r w:rsidR="00EA0FC0">
        <w:rPr>
          <w:lang w:val="en-US"/>
        </w:rPr>
        <w:t>Service</w:t>
      </w:r>
      <w:r w:rsidR="00EA0FC0">
        <w:t xml:space="preserve">. </w:t>
      </w:r>
    </w:p>
    <w:p w:rsidR="00C35EF6" w:rsidRPr="00C35EF6" w:rsidRDefault="00C35EF6">
      <w:r>
        <w:t xml:space="preserve">По каждому </w:t>
      </w:r>
      <w:r>
        <w:rPr>
          <w:lang w:val="en-US"/>
        </w:rPr>
        <w:t>connector</w:t>
      </w:r>
      <w:r>
        <w:t xml:space="preserve"> есть документация по его использованию и его свойствам</w:t>
      </w:r>
      <w:ins w:id="120" w:author="Екатерина Сычева" w:date="2015-04-20T20:38:00Z">
        <w:r w:rsidR="00971D24">
          <w:t>:</w:t>
        </w:r>
      </w:ins>
      <w:del w:id="121" w:author="Екатерина Сычева" w:date="2015-04-20T20:38:00Z">
        <w:r w:rsidDel="00971D24">
          <w:delText>-</w:delText>
        </w:r>
      </w:del>
      <w:r>
        <w:t xml:space="preserve"> </w:t>
      </w:r>
      <w:hyperlink r:id="rId28" w:history="1">
        <w:r w:rsidRPr="00EA001B">
          <w:rPr>
            <w:rStyle w:val="a3"/>
          </w:rPr>
          <w:t>https://msdn.microsoft.com/library/dn948518?f=255&amp;MSPPError=-2147217396</w:t>
        </w:r>
      </w:hyperlink>
      <w:r>
        <w:t xml:space="preserve"> </w:t>
      </w:r>
    </w:p>
    <w:p w:rsidR="00EA0FC0" w:rsidRDefault="00EA0FC0">
      <w:r>
        <w:rPr>
          <w:lang w:val="en-US"/>
        </w:rPr>
        <w:t>Connector</w:t>
      </w:r>
      <w:r>
        <w:t xml:space="preserve"> можно делить на типы по нескольким критериям.</w:t>
      </w:r>
    </w:p>
    <w:p w:rsidR="00EA0FC0" w:rsidRPr="00EA0FC0" w:rsidRDefault="00EA0FC0" w:rsidP="00EA0FC0">
      <w:pPr>
        <w:pStyle w:val="a4"/>
        <w:numPr>
          <w:ilvl w:val="0"/>
          <w:numId w:val="2"/>
        </w:numPr>
      </w:pPr>
      <w:r w:rsidRPr="000A1B1C">
        <w:rPr>
          <w:b/>
          <w:lang w:val="en-US"/>
        </w:rPr>
        <w:t>Social</w:t>
      </w:r>
      <w:r w:rsidRPr="00EA0FC0">
        <w:rPr>
          <w:lang w:val="en-US"/>
        </w:rPr>
        <w:t xml:space="preserve"> </w:t>
      </w:r>
      <w:hyperlink r:id="rId29" w:history="1">
        <w:r w:rsidRPr="00EA001B">
          <w:rPr>
            <w:rStyle w:val="a3"/>
            <w:lang w:val="en-US"/>
          </w:rPr>
          <w:t>http</w:t>
        </w:r>
        <w:r w:rsidRPr="00EA0FC0">
          <w:rPr>
            <w:rStyle w:val="a3"/>
            <w:lang w:val="en-US"/>
          </w:rPr>
          <w:t>://</w:t>
        </w:r>
        <w:r w:rsidRPr="00EA001B">
          <w:rPr>
            <w:rStyle w:val="a3"/>
            <w:lang w:val="en-US"/>
          </w:rPr>
          <w:t>azure</w:t>
        </w:r>
        <w:r w:rsidRPr="00EA0FC0">
          <w:rPr>
            <w:rStyle w:val="a3"/>
            <w:lang w:val="en-US"/>
          </w:rPr>
          <w:t>.</w:t>
        </w:r>
        <w:r w:rsidRPr="00EA001B">
          <w:rPr>
            <w:rStyle w:val="a3"/>
            <w:lang w:val="en-US"/>
          </w:rPr>
          <w:t>microsoft</w:t>
        </w:r>
        <w:r w:rsidRPr="00EA0FC0">
          <w:rPr>
            <w:rStyle w:val="a3"/>
            <w:lang w:val="en-US"/>
          </w:rPr>
          <w:t>.</w:t>
        </w:r>
        <w:r w:rsidRPr="00EA001B">
          <w:rPr>
            <w:rStyle w:val="a3"/>
            <w:lang w:val="en-US"/>
          </w:rPr>
          <w:t>com</w:t>
        </w:r>
        <w:r w:rsidRPr="00EA0FC0">
          <w:rPr>
            <w:rStyle w:val="a3"/>
            <w:lang w:val="en-US"/>
          </w:rPr>
          <w:t>/</w:t>
        </w:r>
        <w:r w:rsidRPr="00EA001B">
          <w:rPr>
            <w:rStyle w:val="a3"/>
            <w:lang w:val="en-US"/>
          </w:rPr>
          <w:t>en</w:t>
        </w:r>
        <w:r w:rsidRPr="00EA0FC0">
          <w:rPr>
            <w:rStyle w:val="a3"/>
            <w:lang w:val="en-US"/>
          </w:rPr>
          <w:t>-</w:t>
        </w:r>
        <w:r w:rsidRPr="00EA001B">
          <w:rPr>
            <w:rStyle w:val="a3"/>
            <w:lang w:val="en-US"/>
          </w:rPr>
          <w:t>us</w:t>
        </w:r>
        <w:r w:rsidRPr="00EA0FC0">
          <w:rPr>
            <w:rStyle w:val="a3"/>
            <w:lang w:val="en-US"/>
          </w:rPr>
          <w:t>/</w:t>
        </w:r>
        <w:r w:rsidRPr="00EA001B">
          <w:rPr>
            <w:rStyle w:val="a3"/>
            <w:lang w:val="en-US"/>
          </w:rPr>
          <w:t>documentation</w:t>
        </w:r>
        <w:r w:rsidRPr="00EA0FC0">
          <w:rPr>
            <w:rStyle w:val="a3"/>
            <w:lang w:val="en-US"/>
          </w:rPr>
          <w:t>/</w:t>
        </w:r>
        <w:r w:rsidRPr="00EA001B">
          <w:rPr>
            <w:rStyle w:val="a3"/>
            <w:lang w:val="en-US"/>
          </w:rPr>
          <w:t>articles</w:t>
        </w:r>
        <w:r w:rsidRPr="00EA0FC0">
          <w:rPr>
            <w:rStyle w:val="a3"/>
            <w:lang w:val="en-US"/>
          </w:rPr>
          <w:t>/</w:t>
        </w:r>
        <w:r w:rsidRPr="00EA001B">
          <w:rPr>
            <w:rStyle w:val="a3"/>
            <w:lang w:val="en-US"/>
          </w:rPr>
          <w:t>app</w:t>
        </w:r>
        <w:r w:rsidRPr="00EA0FC0">
          <w:rPr>
            <w:rStyle w:val="a3"/>
            <w:lang w:val="en-US"/>
          </w:rPr>
          <w:t>-</w:t>
        </w:r>
        <w:r w:rsidRPr="00EA001B">
          <w:rPr>
            <w:rStyle w:val="a3"/>
            <w:lang w:val="en-US"/>
          </w:rPr>
          <w:t>service</w:t>
        </w:r>
        <w:r w:rsidRPr="00EA0FC0">
          <w:rPr>
            <w:rStyle w:val="a3"/>
            <w:lang w:val="en-US"/>
          </w:rPr>
          <w:t>-</w:t>
        </w:r>
        <w:r w:rsidRPr="00EA001B">
          <w:rPr>
            <w:rStyle w:val="a3"/>
            <w:lang w:val="en-US"/>
          </w:rPr>
          <w:t>logic</w:t>
        </w:r>
        <w:r w:rsidRPr="00EA0FC0">
          <w:rPr>
            <w:rStyle w:val="a3"/>
            <w:lang w:val="en-US"/>
          </w:rPr>
          <w:t>-</w:t>
        </w:r>
        <w:r w:rsidRPr="00EA001B">
          <w:rPr>
            <w:rStyle w:val="a3"/>
            <w:lang w:val="en-US"/>
          </w:rPr>
          <w:t>social</w:t>
        </w:r>
        <w:r w:rsidRPr="00EA0FC0">
          <w:rPr>
            <w:rStyle w:val="a3"/>
            <w:lang w:val="en-US"/>
          </w:rPr>
          <w:t>-</w:t>
        </w:r>
        <w:r w:rsidRPr="00EA001B">
          <w:rPr>
            <w:rStyle w:val="a3"/>
            <w:lang w:val="en-US"/>
          </w:rPr>
          <w:t>connectors</w:t>
        </w:r>
        <w:r w:rsidRPr="00EA0FC0">
          <w:rPr>
            <w:rStyle w:val="a3"/>
            <w:lang w:val="en-US"/>
          </w:rPr>
          <w:t>/</w:t>
        </w:r>
      </w:hyperlink>
      <w:r w:rsidRPr="00EA0FC0">
        <w:rPr>
          <w:lang w:val="en-US"/>
        </w:rPr>
        <w:t xml:space="preserve"> </w:t>
      </w:r>
      <w:r>
        <w:t>Это</w:t>
      </w:r>
      <w:r w:rsidRPr="00EA0FC0">
        <w:rPr>
          <w:lang w:val="en-US"/>
        </w:rPr>
        <w:t xml:space="preserve"> </w:t>
      </w:r>
      <w:r>
        <w:t>всевозможные</w:t>
      </w:r>
      <w:r w:rsidRPr="00EA0FC0">
        <w:rPr>
          <w:lang w:val="en-US"/>
        </w:rPr>
        <w:t xml:space="preserve"> </w:t>
      </w:r>
      <w:r>
        <w:rPr>
          <w:lang w:val="en-US"/>
        </w:rPr>
        <w:t>Facebook/Twitter/Yammer</w:t>
      </w:r>
      <w:r w:rsidRPr="00EA0FC0">
        <w:rPr>
          <w:lang w:val="en-US"/>
        </w:rPr>
        <w:t xml:space="preserve">. </w:t>
      </w:r>
      <w:r>
        <w:t xml:space="preserve">Но не надо думать, что </w:t>
      </w:r>
      <w:ins w:id="122" w:author="Екатерина Сычева" w:date="2015-04-20T20:38:00Z">
        <w:r w:rsidR="000E18E9">
          <w:t xml:space="preserve">это </w:t>
        </w:r>
      </w:ins>
      <w:r>
        <w:t>по</w:t>
      </w:r>
      <w:ins w:id="123" w:author="Екатерина Сычева" w:date="2015-04-20T20:38:00Z">
        <w:r w:rsidR="000E18E9">
          <w:t>л</w:t>
        </w:r>
      </w:ins>
      <w:r>
        <w:t xml:space="preserve">нофункциональные версии </w:t>
      </w:r>
      <w:r>
        <w:rPr>
          <w:lang w:val="en-US"/>
        </w:rPr>
        <w:t>SDK</w:t>
      </w:r>
      <w:r>
        <w:t xml:space="preserve"> этих сервисов... У каждого из коннекторов буквально 1-5 методов</w:t>
      </w:r>
      <w:ins w:id="124" w:author="Екатерина Сычева" w:date="2015-04-20T20:39:00Z">
        <w:r w:rsidR="000E18E9">
          <w:t>.</w:t>
        </w:r>
      </w:ins>
      <w:del w:id="125" w:author="Екатерина Сычева" w:date="2015-04-20T20:39:00Z">
        <w:r w:rsidDel="000E18E9">
          <w:delText>-</w:delText>
        </w:r>
      </w:del>
      <w:r>
        <w:t xml:space="preserve"> </w:t>
      </w:r>
      <w:del w:id="126" w:author="Екатерина Сычева" w:date="2015-04-20T20:39:00Z">
        <w:r w:rsidDel="000E18E9">
          <w:delText>в</w:delText>
        </w:r>
      </w:del>
      <w:ins w:id="127" w:author="Екатерина Сычева" w:date="2015-04-20T20:39:00Z">
        <w:r w:rsidR="000E18E9">
          <w:t>В</w:t>
        </w:r>
      </w:ins>
      <w:r>
        <w:t xml:space="preserve"> частности</w:t>
      </w:r>
      <w:ins w:id="128" w:author="Екатерина Сычева" w:date="2015-04-20T20:39:00Z">
        <w:r w:rsidR="000E18E9">
          <w:t>,</w:t>
        </w:r>
      </w:ins>
      <w:r>
        <w:t xml:space="preserve"> для </w:t>
      </w:r>
      <w:r>
        <w:rPr>
          <w:lang w:val="en-US"/>
        </w:rPr>
        <w:t>FB</w:t>
      </w:r>
      <w:r w:rsidRPr="00EA0FC0">
        <w:t xml:space="preserve"> </w:t>
      </w:r>
      <w:r>
        <w:t>можно опубликовать пост, опубликовать фото и отреагировать на новый пост человека.</w:t>
      </w:r>
    </w:p>
    <w:p w:rsidR="00EA0FC0" w:rsidRPr="003B7C18" w:rsidRDefault="00EA0FC0" w:rsidP="00EA0FC0">
      <w:pPr>
        <w:pStyle w:val="a4"/>
        <w:numPr>
          <w:ilvl w:val="0"/>
          <w:numId w:val="2"/>
        </w:numPr>
      </w:pPr>
      <w:r w:rsidRPr="000A1B1C">
        <w:rPr>
          <w:b/>
          <w:lang w:val="en-US"/>
        </w:rPr>
        <w:lastRenderedPageBreak/>
        <w:t>Protocol</w:t>
      </w:r>
      <w:r>
        <w:t xml:space="preserve"> </w:t>
      </w:r>
      <w:hyperlink r:id="rId30" w:history="1">
        <w:r w:rsidRPr="00EA0FC0">
          <w:rPr>
            <w:rStyle w:val="a3"/>
            <w:lang w:val="en-US"/>
          </w:rPr>
          <w:t>http</w:t>
        </w:r>
        <w:r w:rsidRPr="00EA0FC0">
          <w:rPr>
            <w:rStyle w:val="a3"/>
          </w:rPr>
          <w:t>://</w:t>
        </w:r>
        <w:r w:rsidRPr="00EA0FC0">
          <w:rPr>
            <w:rStyle w:val="a3"/>
            <w:lang w:val="en-US"/>
          </w:rPr>
          <w:t>azure</w:t>
        </w:r>
        <w:r w:rsidRPr="00EA0FC0">
          <w:rPr>
            <w:rStyle w:val="a3"/>
          </w:rPr>
          <w:t>.</w:t>
        </w:r>
        <w:proofErr w:type="spellStart"/>
        <w:r w:rsidRPr="00EA0FC0">
          <w:rPr>
            <w:rStyle w:val="a3"/>
            <w:lang w:val="en-US"/>
          </w:rPr>
          <w:t>microsoft</w:t>
        </w:r>
        <w:proofErr w:type="spellEnd"/>
        <w:r w:rsidRPr="00EA0FC0">
          <w:rPr>
            <w:rStyle w:val="a3"/>
          </w:rPr>
          <w:t>.</w:t>
        </w:r>
        <w:r w:rsidRPr="00EA0FC0">
          <w:rPr>
            <w:rStyle w:val="a3"/>
            <w:lang w:val="en-US"/>
          </w:rPr>
          <w:t>com</w:t>
        </w:r>
        <w:r w:rsidRPr="00EA0FC0">
          <w:rPr>
            <w:rStyle w:val="a3"/>
          </w:rPr>
          <w:t>/</w:t>
        </w:r>
        <w:r w:rsidRPr="00EA0FC0">
          <w:rPr>
            <w:rStyle w:val="a3"/>
            <w:lang w:val="en-US"/>
          </w:rPr>
          <w:t>en</w:t>
        </w:r>
        <w:r w:rsidRPr="00EA0FC0">
          <w:rPr>
            <w:rStyle w:val="a3"/>
          </w:rPr>
          <w:t>-</w:t>
        </w:r>
        <w:r w:rsidRPr="00EA0FC0">
          <w:rPr>
            <w:rStyle w:val="a3"/>
            <w:lang w:val="en-US"/>
          </w:rPr>
          <w:t>us</w:t>
        </w:r>
        <w:r w:rsidRPr="00EA0FC0">
          <w:rPr>
            <w:rStyle w:val="a3"/>
          </w:rPr>
          <w:t>/</w:t>
        </w:r>
        <w:r w:rsidRPr="00EA0FC0">
          <w:rPr>
            <w:rStyle w:val="a3"/>
            <w:lang w:val="en-US"/>
          </w:rPr>
          <w:t>documentation</w:t>
        </w:r>
        <w:r w:rsidRPr="00EA0FC0">
          <w:rPr>
            <w:rStyle w:val="a3"/>
          </w:rPr>
          <w:t>/</w:t>
        </w:r>
        <w:r w:rsidRPr="00EA0FC0">
          <w:rPr>
            <w:rStyle w:val="a3"/>
            <w:lang w:val="en-US"/>
          </w:rPr>
          <w:t>articles</w:t>
        </w:r>
        <w:r w:rsidRPr="00EA0FC0">
          <w:rPr>
            <w:rStyle w:val="a3"/>
          </w:rPr>
          <w:t>/</w:t>
        </w:r>
        <w:r w:rsidRPr="00EA0FC0">
          <w:rPr>
            <w:rStyle w:val="a3"/>
            <w:lang w:val="en-US"/>
          </w:rPr>
          <w:t>app</w:t>
        </w:r>
        <w:r w:rsidRPr="00EA0FC0">
          <w:rPr>
            <w:rStyle w:val="a3"/>
          </w:rPr>
          <w:t>-</w:t>
        </w:r>
        <w:r w:rsidRPr="00EA0FC0">
          <w:rPr>
            <w:rStyle w:val="a3"/>
            <w:lang w:val="en-US"/>
          </w:rPr>
          <w:t>service</w:t>
        </w:r>
        <w:r w:rsidRPr="00EA0FC0">
          <w:rPr>
            <w:rStyle w:val="a3"/>
          </w:rPr>
          <w:t>-</w:t>
        </w:r>
        <w:r w:rsidRPr="00EA0FC0">
          <w:rPr>
            <w:rStyle w:val="a3"/>
            <w:lang w:val="en-US"/>
          </w:rPr>
          <w:t>logic</w:t>
        </w:r>
        <w:r w:rsidRPr="00EA0FC0">
          <w:rPr>
            <w:rStyle w:val="a3"/>
          </w:rPr>
          <w:t>-</w:t>
        </w:r>
        <w:r w:rsidRPr="00EA0FC0">
          <w:rPr>
            <w:rStyle w:val="a3"/>
            <w:lang w:val="en-US"/>
          </w:rPr>
          <w:t>protocol</w:t>
        </w:r>
        <w:r w:rsidRPr="00EA0FC0">
          <w:rPr>
            <w:rStyle w:val="a3"/>
          </w:rPr>
          <w:t>-</w:t>
        </w:r>
        <w:r w:rsidRPr="00EA0FC0">
          <w:rPr>
            <w:rStyle w:val="a3"/>
            <w:lang w:val="en-US"/>
          </w:rPr>
          <w:t>connectors</w:t>
        </w:r>
        <w:r w:rsidRPr="00EA0FC0">
          <w:rPr>
            <w:rStyle w:val="a3"/>
          </w:rPr>
          <w:t>/</w:t>
        </w:r>
      </w:hyperlink>
      <w:r w:rsidRPr="00EA0FC0">
        <w:t xml:space="preserve"> </w:t>
      </w:r>
      <w:del w:id="129" w:author="Екатерина Сычева" w:date="2015-04-20T20:40:00Z">
        <w:r w:rsidRPr="00EA0FC0" w:rsidDel="003F001B">
          <w:delText xml:space="preserve"> – </w:delText>
        </w:r>
      </w:del>
      <w:del w:id="130" w:author="Екатерина Сычева" w:date="2015-04-20T20:39:00Z">
        <w:r w:rsidDel="004273C3">
          <w:delText xml:space="preserve">предоставляют </w:delText>
        </w:r>
      </w:del>
      <w:ins w:id="131" w:author="Екатерина Сычева" w:date="2015-04-20T20:40:00Z">
        <w:r w:rsidR="003F001B">
          <w:t>п</w:t>
        </w:r>
      </w:ins>
      <w:ins w:id="132" w:author="Екатерина Сычева" w:date="2015-04-20T20:39:00Z">
        <w:r w:rsidR="004273C3">
          <w:t>редоставля</w:t>
        </w:r>
        <w:r w:rsidR="004273C3">
          <w:t>е</w:t>
        </w:r>
        <w:r w:rsidR="004273C3">
          <w:t xml:space="preserve">т </w:t>
        </w:r>
      </w:ins>
      <w:r>
        <w:t xml:space="preserve">доступ к </w:t>
      </w:r>
      <w:proofErr w:type="spellStart"/>
      <w:r>
        <w:t>фичам</w:t>
      </w:r>
      <w:proofErr w:type="spellEnd"/>
      <w:r>
        <w:t>, реализуемым с помощью протокола. Как пример</w:t>
      </w:r>
      <w:del w:id="133" w:author="Екатерина Сычева" w:date="2015-04-20T20:39:00Z">
        <w:r w:rsidDel="004273C3">
          <w:delText>-</w:delText>
        </w:r>
      </w:del>
      <w:ins w:id="134" w:author="Екатерина Сычева" w:date="2015-04-20T20:39:00Z">
        <w:r w:rsidR="004273C3">
          <w:t>,</w:t>
        </w:r>
      </w:ins>
      <w:r>
        <w:t xml:space="preserve"> </w:t>
      </w:r>
      <w:r>
        <w:rPr>
          <w:lang w:val="en-US"/>
        </w:rPr>
        <w:t>FTP</w:t>
      </w:r>
      <w:r>
        <w:t>-</w:t>
      </w:r>
      <w:ins w:id="135" w:author="Екатерина Сычева" w:date="2015-04-20T20:39:00Z">
        <w:r w:rsidR="004273C3">
          <w:t xml:space="preserve"> </w:t>
        </w:r>
      </w:ins>
      <w:del w:id="136" w:author="Екатерина Сычева" w:date="2015-04-20T20:39:00Z">
        <w:r w:rsidDel="004273C3">
          <w:delText xml:space="preserve"> </w:delText>
        </w:r>
      </w:del>
      <w:r>
        <w:t>загруз</w:t>
      </w:r>
      <w:del w:id="137" w:author="Екатерина Сычева" w:date="2015-04-20T20:39:00Z">
        <w:r w:rsidDel="004273C3">
          <w:delText>а</w:delText>
        </w:r>
      </w:del>
      <w:r>
        <w:t>ка</w:t>
      </w:r>
      <w:r w:rsidRPr="00EA0FC0">
        <w:t>/</w:t>
      </w:r>
      <w:r>
        <w:t>выгрузка файлов</w:t>
      </w:r>
      <w:r w:rsidRPr="00EA0FC0">
        <w:t xml:space="preserve">, </w:t>
      </w:r>
      <w:r>
        <w:rPr>
          <w:lang w:val="en-US"/>
        </w:rPr>
        <w:t>SMTP</w:t>
      </w:r>
      <w:r w:rsidRPr="00EA0FC0">
        <w:t>/</w:t>
      </w:r>
      <w:r>
        <w:rPr>
          <w:lang w:val="en-US"/>
        </w:rPr>
        <w:t>POP</w:t>
      </w:r>
      <w:r w:rsidRPr="00EA0FC0">
        <w:t xml:space="preserve">3- </w:t>
      </w:r>
      <w:r>
        <w:t xml:space="preserve">отправка/получение почты. </w:t>
      </w:r>
    </w:p>
    <w:p w:rsidR="00E21337" w:rsidRDefault="00E21337" w:rsidP="00E21337">
      <w:pPr>
        <w:pStyle w:val="a4"/>
        <w:numPr>
          <w:ilvl w:val="0"/>
          <w:numId w:val="2"/>
        </w:numPr>
      </w:pPr>
      <w:r w:rsidRPr="000A1B1C">
        <w:rPr>
          <w:b/>
          <w:lang w:val="en-US"/>
        </w:rPr>
        <w:t>App</w:t>
      </w:r>
      <w:r w:rsidRPr="000A1B1C">
        <w:rPr>
          <w:b/>
        </w:rPr>
        <w:t xml:space="preserve">+ </w:t>
      </w:r>
      <w:r w:rsidRPr="000A1B1C">
        <w:rPr>
          <w:b/>
          <w:lang w:val="en-US"/>
        </w:rPr>
        <w:t>Data</w:t>
      </w:r>
      <w:r w:rsidRPr="000A1B1C">
        <w:rPr>
          <w:b/>
        </w:rPr>
        <w:t xml:space="preserve"> </w:t>
      </w:r>
      <w:r w:rsidRPr="000A1B1C">
        <w:rPr>
          <w:b/>
          <w:lang w:val="en-US"/>
        </w:rPr>
        <w:t>Service</w:t>
      </w:r>
      <w:r w:rsidRPr="00E21337">
        <w:t xml:space="preserve"> </w:t>
      </w:r>
      <w:hyperlink r:id="rId31" w:history="1">
        <w:r w:rsidRPr="00EA001B">
          <w:rPr>
            <w:rStyle w:val="a3"/>
            <w:lang w:val="en-US"/>
          </w:rPr>
          <w:t>http</w:t>
        </w:r>
        <w:r w:rsidRPr="00E21337">
          <w:rPr>
            <w:rStyle w:val="a3"/>
          </w:rPr>
          <w:t>://</w:t>
        </w:r>
        <w:r w:rsidRPr="00EA001B">
          <w:rPr>
            <w:rStyle w:val="a3"/>
            <w:lang w:val="en-US"/>
          </w:rPr>
          <w:t>azure</w:t>
        </w:r>
        <w:r w:rsidRPr="00E21337">
          <w:rPr>
            <w:rStyle w:val="a3"/>
          </w:rPr>
          <w:t>.</w:t>
        </w:r>
        <w:proofErr w:type="spellStart"/>
        <w:r w:rsidRPr="00EA001B">
          <w:rPr>
            <w:rStyle w:val="a3"/>
            <w:lang w:val="en-US"/>
          </w:rPr>
          <w:t>microsoft</w:t>
        </w:r>
        <w:proofErr w:type="spellEnd"/>
        <w:r w:rsidRPr="00E21337">
          <w:rPr>
            <w:rStyle w:val="a3"/>
          </w:rPr>
          <w:t>.</w:t>
        </w:r>
        <w:r w:rsidRPr="00EA001B">
          <w:rPr>
            <w:rStyle w:val="a3"/>
            <w:lang w:val="en-US"/>
          </w:rPr>
          <w:t>com</w:t>
        </w:r>
        <w:r w:rsidRPr="00E21337">
          <w:rPr>
            <w:rStyle w:val="a3"/>
          </w:rPr>
          <w:t>/</w:t>
        </w:r>
        <w:r w:rsidRPr="00EA001B">
          <w:rPr>
            <w:rStyle w:val="a3"/>
            <w:lang w:val="en-US"/>
          </w:rPr>
          <w:t>en</w:t>
        </w:r>
        <w:r w:rsidRPr="00E21337">
          <w:rPr>
            <w:rStyle w:val="a3"/>
          </w:rPr>
          <w:t>-</w:t>
        </w:r>
        <w:r w:rsidRPr="00EA001B">
          <w:rPr>
            <w:rStyle w:val="a3"/>
            <w:lang w:val="en-US"/>
          </w:rPr>
          <w:t>us</w:t>
        </w:r>
        <w:r w:rsidRPr="00E21337">
          <w:rPr>
            <w:rStyle w:val="a3"/>
          </w:rPr>
          <w:t>/</w:t>
        </w:r>
        <w:r w:rsidRPr="00EA001B">
          <w:rPr>
            <w:rStyle w:val="a3"/>
            <w:lang w:val="en-US"/>
          </w:rPr>
          <w:t>documentation</w:t>
        </w:r>
        <w:r w:rsidRPr="00E21337">
          <w:rPr>
            <w:rStyle w:val="a3"/>
          </w:rPr>
          <w:t>/</w:t>
        </w:r>
        <w:r w:rsidRPr="00EA001B">
          <w:rPr>
            <w:rStyle w:val="a3"/>
            <w:lang w:val="en-US"/>
          </w:rPr>
          <w:t>articles</w:t>
        </w:r>
        <w:r w:rsidRPr="00E21337">
          <w:rPr>
            <w:rStyle w:val="a3"/>
          </w:rPr>
          <w:t>/</w:t>
        </w:r>
        <w:r w:rsidRPr="00EA001B">
          <w:rPr>
            <w:rStyle w:val="a3"/>
            <w:lang w:val="en-US"/>
          </w:rPr>
          <w:t>app</w:t>
        </w:r>
        <w:r w:rsidRPr="00E21337">
          <w:rPr>
            <w:rStyle w:val="a3"/>
          </w:rPr>
          <w:t>-</w:t>
        </w:r>
        <w:r w:rsidRPr="00EA001B">
          <w:rPr>
            <w:rStyle w:val="a3"/>
            <w:lang w:val="en-US"/>
          </w:rPr>
          <w:t>service</w:t>
        </w:r>
        <w:r w:rsidRPr="00E21337">
          <w:rPr>
            <w:rStyle w:val="a3"/>
          </w:rPr>
          <w:t>-</w:t>
        </w:r>
        <w:r w:rsidRPr="00EA001B">
          <w:rPr>
            <w:rStyle w:val="a3"/>
            <w:lang w:val="en-US"/>
          </w:rPr>
          <w:t>logic</w:t>
        </w:r>
        <w:r w:rsidRPr="00E21337">
          <w:rPr>
            <w:rStyle w:val="a3"/>
          </w:rPr>
          <w:t>-</w:t>
        </w:r>
        <w:r w:rsidRPr="00EA001B">
          <w:rPr>
            <w:rStyle w:val="a3"/>
            <w:lang w:val="en-US"/>
          </w:rPr>
          <w:t>data</w:t>
        </w:r>
        <w:r w:rsidRPr="00E21337">
          <w:rPr>
            <w:rStyle w:val="a3"/>
          </w:rPr>
          <w:t>-</w:t>
        </w:r>
        <w:r w:rsidRPr="00EA001B">
          <w:rPr>
            <w:rStyle w:val="a3"/>
            <w:lang w:val="en-US"/>
          </w:rPr>
          <w:t>connectors</w:t>
        </w:r>
        <w:r w:rsidRPr="00E21337">
          <w:rPr>
            <w:rStyle w:val="a3"/>
          </w:rPr>
          <w:t>/</w:t>
        </w:r>
      </w:hyperlink>
      <w:r w:rsidRPr="00E21337">
        <w:t xml:space="preserve"> </w:t>
      </w:r>
      <w:del w:id="138" w:author="Екатерина Сычева" w:date="2015-04-20T20:40:00Z">
        <w:r w:rsidDel="003F001B">
          <w:delText xml:space="preserve">Предоставляет </w:delText>
        </w:r>
      </w:del>
      <w:ins w:id="139" w:author="Екатерина Сычева" w:date="2015-04-20T20:40:00Z">
        <w:r w:rsidR="003F001B">
          <w:t>п</w:t>
        </w:r>
        <w:r w:rsidR="003F001B">
          <w:t xml:space="preserve">редоставляет </w:t>
        </w:r>
      </w:ins>
      <w:r>
        <w:t>доступ к ресурсам типа баз данных, в частности</w:t>
      </w:r>
      <w:r w:rsidRPr="00E21337">
        <w:t xml:space="preserve"> </w:t>
      </w:r>
      <w:r>
        <w:rPr>
          <w:lang w:val="en-US"/>
        </w:rPr>
        <w:t>MSSQL</w:t>
      </w:r>
      <w:r w:rsidRPr="00E21337">
        <w:t xml:space="preserve">, </w:t>
      </w:r>
      <w:r>
        <w:rPr>
          <w:lang w:val="en-US"/>
        </w:rPr>
        <w:t>Oracle</w:t>
      </w:r>
      <w:r w:rsidRPr="00E21337">
        <w:t xml:space="preserve">, </w:t>
      </w:r>
      <w:proofErr w:type="spellStart"/>
      <w:r>
        <w:rPr>
          <w:lang w:val="en-US"/>
        </w:rPr>
        <w:t>MongoDB</w:t>
      </w:r>
      <w:proofErr w:type="spellEnd"/>
      <w:r w:rsidRPr="00E21337">
        <w:t xml:space="preserve">, </w:t>
      </w:r>
      <w:r>
        <w:rPr>
          <w:lang w:val="en-US"/>
        </w:rPr>
        <w:t>Azure</w:t>
      </w:r>
      <w:r w:rsidRPr="00E21337">
        <w:t xml:space="preserve"> </w:t>
      </w:r>
      <w:r>
        <w:rPr>
          <w:lang w:val="en-US"/>
        </w:rPr>
        <w:t>Table</w:t>
      </w:r>
      <w:r w:rsidRPr="00E21337">
        <w:t xml:space="preserve"> </w:t>
      </w:r>
      <w:r>
        <w:rPr>
          <w:lang w:val="en-US"/>
        </w:rPr>
        <w:t>Storage</w:t>
      </w:r>
      <w:r>
        <w:t xml:space="preserve"> и т.п. Через эти коннекторы можно писать и читать данные. Так</w:t>
      </w:r>
      <w:del w:id="140" w:author="Екатерина Сычева" w:date="2015-04-20T20:40:00Z">
        <w:r w:rsidDel="003F001B">
          <w:delText xml:space="preserve"> </w:delText>
        </w:r>
      </w:del>
      <w:r>
        <w:t>же в эту группу входят некоторые сервисы</w:t>
      </w:r>
      <w:del w:id="141" w:author="Екатерина Сычева" w:date="2015-04-20T20:40:00Z">
        <w:r w:rsidDel="003F001B">
          <w:delText xml:space="preserve">- </w:delText>
        </w:r>
      </w:del>
      <w:ins w:id="142" w:author="Екатерина Сычева" w:date="2015-04-20T20:40:00Z">
        <w:r w:rsidR="003F001B">
          <w:t>:</w:t>
        </w:r>
        <w:r w:rsidR="003F001B">
          <w:t xml:space="preserve"> </w:t>
        </w:r>
      </w:ins>
      <w:proofErr w:type="spellStart"/>
      <w:r>
        <w:rPr>
          <w:lang w:val="en-US"/>
        </w:rPr>
        <w:t>DropBox</w:t>
      </w:r>
      <w:proofErr w:type="spellEnd"/>
      <w:r w:rsidRPr="00E21337">
        <w:t xml:space="preserve">, </w:t>
      </w:r>
      <w:r>
        <w:rPr>
          <w:lang w:val="en-US"/>
        </w:rPr>
        <w:t>OneDrive</w:t>
      </w:r>
      <w:r w:rsidRPr="00E21337">
        <w:t xml:space="preserve">, </w:t>
      </w:r>
      <w:r>
        <w:rPr>
          <w:lang w:val="en-US"/>
        </w:rPr>
        <w:t>Azure</w:t>
      </w:r>
      <w:r w:rsidRPr="00E21337">
        <w:t xml:space="preserve"> </w:t>
      </w:r>
      <w:r>
        <w:rPr>
          <w:lang w:val="en-US"/>
        </w:rPr>
        <w:t>Media</w:t>
      </w:r>
      <w:r w:rsidRPr="00E21337">
        <w:t xml:space="preserve"> </w:t>
      </w:r>
      <w:r>
        <w:rPr>
          <w:lang w:val="en-US"/>
        </w:rPr>
        <w:t>Services</w:t>
      </w:r>
      <w:r w:rsidRPr="00E21337">
        <w:t xml:space="preserve">, </w:t>
      </w:r>
      <w:r>
        <w:rPr>
          <w:lang w:val="en-US"/>
        </w:rPr>
        <w:t>Office</w:t>
      </w:r>
      <w:r w:rsidRPr="00E21337">
        <w:t xml:space="preserve"> 365, </w:t>
      </w:r>
      <w:r w:rsidR="000A1B1C">
        <w:rPr>
          <w:lang w:val="en-US"/>
        </w:rPr>
        <w:t>SharePoint</w:t>
      </w:r>
      <w:ins w:id="143" w:author="Екатерина Сычева" w:date="2015-04-20T20:40:00Z">
        <w:r w:rsidR="003F001B">
          <w:t>.</w:t>
        </w:r>
      </w:ins>
      <w:del w:id="144" w:author="Екатерина Сычева" w:date="2015-04-20T20:40:00Z">
        <w:r w:rsidDel="003F001B">
          <w:delText>-</w:delText>
        </w:r>
      </w:del>
      <w:r>
        <w:t xml:space="preserve"> </w:t>
      </w:r>
      <w:r w:rsidR="000A1B1C">
        <w:rPr>
          <w:lang w:val="en-US"/>
        </w:rPr>
        <w:t>API</w:t>
      </w:r>
      <w:r w:rsidRPr="00E21337">
        <w:t xml:space="preserve"> </w:t>
      </w:r>
      <w:r>
        <w:t xml:space="preserve">каждого из них </w:t>
      </w:r>
      <w:del w:id="145" w:author="Екатерина Сычева" w:date="2015-04-20T20:40:00Z">
        <w:r w:rsidDel="003F001B">
          <w:delText>уникальног</w:delText>
        </w:r>
      </w:del>
      <w:ins w:id="146" w:author="Екатерина Сычева" w:date="2015-04-20T20:40:00Z">
        <w:r w:rsidR="003F001B">
          <w:t>уникал</w:t>
        </w:r>
        <w:r w:rsidR="003F001B">
          <w:t>ен</w:t>
        </w:r>
      </w:ins>
      <w:del w:id="147" w:author="Екатерина Сычева" w:date="2015-04-20T20:40:00Z">
        <w:r w:rsidDel="003F001B">
          <w:delText>о</w:delText>
        </w:r>
      </w:del>
      <w:r>
        <w:t xml:space="preserve">, но объединят их то, что это </w:t>
      </w:r>
      <w:del w:id="148" w:author="Екатерина Сычева" w:date="2015-04-20T20:41:00Z">
        <w:r w:rsidDel="003F001B">
          <w:delText xml:space="preserve">все </w:delText>
        </w:r>
      </w:del>
      <w:ins w:id="149" w:author="Екатерина Сычева" w:date="2015-04-20T20:41:00Z">
        <w:r w:rsidR="003F001B">
          <w:t>вс</w:t>
        </w:r>
        <w:r w:rsidR="003F001B">
          <w:t>ё</w:t>
        </w:r>
        <w:r w:rsidR="003F001B">
          <w:t xml:space="preserve"> </w:t>
        </w:r>
      </w:ins>
      <w:r>
        <w:t>некоторые сервисы, доступные людям.</w:t>
      </w:r>
    </w:p>
    <w:p w:rsidR="004079EF" w:rsidRPr="004079EF" w:rsidRDefault="004079EF" w:rsidP="004079EF">
      <w:pPr>
        <w:pStyle w:val="a4"/>
        <w:numPr>
          <w:ilvl w:val="0"/>
          <w:numId w:val="2"/>
        </w:numPr>
      </w:pPr>
      <w:r>
        <w:rPr>
          <w:b/>
          <w:lang w:val="en-US"/>
        </w:rPr>
        <w:t>Enterprise</w:t>
      </w:r>
      <w:r w:rsidRPr="004079EF">
        <w:rPr>
          <w:b/>
        </w:rPr>
        <w:t xml:space="preserve"> </w:t>
      </w:r>
      <w:hyperlink r:id="rId32" w:history="1">
        <w:r w:rsidRPr="00EA001B">
          <w:rPr>
            <w:rStyle w:val="a3"/>
            <w:b/>
            <w:lang w:val="en-US"/>
          </w:rPr>
          <w:t>http</w:t>
        </w:r>
        <w:r w:rsidRPr="004079EF">
          <w:rPr>
            <w:rStyle w:val="a3"/>
            <w:b/>
          </w:rPr>
          <w:t>://</w:t>
        </w:r>
        <w:r w:rsidRPr="00EA001B">
          <w:rPr>
            <w:rStyle w:val="a3"/>
            <w:b/>
            <w:lang w:val="en-US"/>
          </w:rPr>
          <w:t>azure</w:t>
        </w:r>
        <w:r w:rsidRPr="004079EF">
          <w:rPr>
            <w:rStyle w:val="a3"/>
            <w:b/>
          </w:rPr>
          <w:t>.</w:t>
        </w:r>
        <w:proofErr w:type="spellStart"/>
        <w:r w:rsidRPr="00EA001B">
          <w:rPr>
            <w:rStyle w:val="a3"/>
            <w:b/>
            <w:lang w:val="en-US"/>
          </w:rPr>
          <w:t>microsoft</w:t>
        </w:r>
        <w:proofErr w:type="spellEnd"/>
        <w:r w:rsidRPr="004079EF">
          <w:rPr>
            <w:rStyle w:val="a3"/>
            <w:b/>
          </w:rPr>
          <w:t>.</w:t>
        </w:r>
        <w:r w:rsidRPr="00EA001B">
          <w:rPr>
            <w:rStyle w:val="a3"/>
            <w:b/>
            <w:lang w:val="en-US"/>
          </w:rPr>
          <w:t>com</w:t>
        </w:r>
        <w:r w:rsidRPr="004079EF">
          <w:rPr>
            <w:rStyle w:val="a3"/>
            <w:b/>
          </w:rPr>
          <w:t>/</w:t>
        </w:r>
        <w:r w:rsidRPr="00EA001B">
          <w:rPr>
            <w:rStyle w:val="a3"/>
            <w:b/>
            <w:lang w:val="en-US"/>
          </w:rPr>
          <w:t>en</w:t>
        </w:r>
        <w:r w:rsidRPr="004079EF">
          <w:rPr>
            <w:rStyle w:val="a3"/>
            <w:b/>
          </w:rPr>
          <w:t>-</w:t>
        </w:r>
        <w:r w:rsidRPr="00EA001B">
          <w:rPr>
            <w:rStyle w:val="a3"/>
            <w:b/>
            <w:lang w:val="en-US"/>
          </w:rPr>
          <w:t>us</w:t>
        </w:r>
        <w:r w:rsidRPr="004079EF">
          <w:rPr>
            <w:rStyle w:val="a3"/>
            <w:b/>
          </w:rPr>
          <w:t>/</w:t>
        </w:r>
        <w:r w:rsidRPr="00EA001B">
          <w:rPr>
            <w:rStyle w:val="a3"/>
            <w:b/>
            <w:lang w:val="en-US"/>
          </w:rPr>
          <w:t>documentation</w:t>
        </w:r>
        <w:r w:rsidRPr="004079EF">
          <w:rPr>
            <w:rStyle w:val="a3"/>
            <w:b/>
          </w:rPr>
          <w:t>/</w:t>
        </w:r>
        <w:r w:rsidRPr="00EA001B">
          <w:rPr>
            <w:rStyle w:val="a3"/>
            <w:b/>
            <w:lang w:val="en-US"/>
          </w:rPr>
          <w:t>articles</w:t>
        </w:r>
        <w:r w:rsidRPr="004079EF">
          <w:rPr>
            <w:rStyle w:val="a3"/>
            <w:b/>
          </w:rPr>
          <w:t>/</w:t>
        </w:r>
        <w:r w:rsidRPr="00EA001B">
          <w:rPr>
            <w:rStyle w:val="a3"/>
            <w:b/>
            <w:lang w:val="en-US"/>
          </w:rPr>
          <w:t>app</w:t>
        </w:r>
        <w:r w:rsidRPr="004079EF">
          <w:rPr>
            <w:rStyle w:val="a3"/>
            <w:b/>
          </w:rPr>
          <w:t>-</w:t>
        </w:r>
        <w:r w:rsidRPr="00EA001B">
          <w:rPr>
            <w:rStyle w:val="a3"/>
            <w:b/>
            <w:lang w:val="en-US"/>
          </w:rPr>
          <w:t>service</w:t>
        </w:r>
        <w:r w:rsidRPr="004079EF">
          <w:rPr>
            <w:rStyle w:val="a3"/>
            <w:b/>
          </w:rPr>
          <w:t>-</w:t>
        </w:r>
        <w:r w:rsidRPr="00EA001B">
          <w:rPr>
            <w:rStyle w:val="a3"/>
            <w:b/>
            <w:lang w:val="en-US"/>
          </w:rPr>
          <w:t>logic</w:t>
        </w:r>
        <w:r w:rsidRPr="004079EF">
          <w:rPr>
            <w:rStyle w:val="a3"/>
            <w:b/>
          </w:rPr>
          <w:t>-</w:t>
        </w:r>
        <w:r w:rsidRPr="00EA001B">
          <w:rPr>
            <w:rStyle w:val="a3"/>
            <w:b/>
            <w:lang w:val="en-US"/>
          </w:rPr>
          <w:t>enterprise</w:t>
        </w:r>
        <w:r w:rsidRPr="004079EF">
          <w:rPr>
            <w:rStyle w:val="a3"/>
            <w:b/>
          </w:rPr>
          <w:t>-</w:t>
        </w:r>
        <w:r w:rsidRPr="00EA001B">
          <w:rPr>
            <w:rStyle w:val="a3"/>
            <w:b/>
            <w:lang w:val="en-US"/>
          </w:rPr>
          <w:t>connectors</w:t>
        </w:r>
        <w:r w:rsidRPr="004079EF">
          <w:rPr>
            <w:rStyle w:val="a3"/>
            <w:b/>
          </w:rPr>
          <w:t>/</w:t>
        </w:r>
      </w:hyperlink>
      <w:r w:rsidRPr="004079EF">
        <w:rPr>
          <w:b/>
        </w:rPr>
        <w:t xml:space="preserve"> </w:t>
      </w:r>
      <w:r w:rsidRPr="004079EF">
        <w:t xml:space="preserve">В эту группу входят </w:t>
      </w:r>
      <w:r w:rsidRPr="004079EF">
        <w:rPr>
          <w:lang w:val="en-US"/>
        </w:rPr>
        <w:t>SAP</w:t>
      </w:r>
      <w:r w:rsidRPr="004079EF">
        <w:t xml:space="preserve">, </w:t>
      </w:r>
      <w:proofErr w:type="spellStart"/>
      <w:r w:rsidRPr="004079EF">
        <w:rPr>
          <w:lang w:val="en-US"/>
        </w:rPr>
        <w:t>SugarCRM</w:t>
      </w:r>
      <w:proofErr w:type="spellEnd"/>
      <w:r w:rsidRPr="004079EF">
        <w:t xml:space="preserve"> и т.п.</w:t>
      </w:r>
    </w:p>
    <w:p w:rsidR="00EA0FC0" w:rsidRPr="00E11FB1" w:rsidRDefault="004079EF">
      <w:r>
        <w:t xml:space="preserve">Лично для меня во всей этой классификации </w:t>
      </w:r>
      <w:r w:rsidR="00E11FB1">
        <w:t>было</w:t>
      </w:r>
      <w:r>
        <w:t xml:space="preserve"> загадкой</w:t>
      </w:r>
      <w:ins w:id="150" w:author="Екатерина Сычева" w:date="2015-04-20T20:41:00Z">
        <w:r w:rsidR="003F001B">
          <w:t>,</w:t>
        </w:r>
      </w:ins>
      <w:r>
        <w:t xml:space="preserve"> почему </w:t>
      </w:r>
      <w:proofErr w:type="spellStart"/>
      <w:r>
        <w:rPr>
          <w:lang w:val="en-US"/>
        </w:rPr>
        <w:t>MongoDB</w:t>
      </w:r>
      <w:proofErr w:type="spellEnd"/>
      <w:r w:rsidRPr="004079EF">
        <w:t xml:space="preserve"> </w:t>
      </w:r>
      <w:r>
        <w:t>входит в 2 разных типа</w:t>
      </w:r>
      <w:ins w:id="151" w:author="Екатерина Сычева" w:date="2015-04-20T20:41:00Z">
        <w:r w:rsidR="00EA27DE">
          <w:t xml:space="preserve"> </w:t>
        </w:r>
      </w:ins>
      <w:r>
        <w:t>(</w:t>
      </w:r>
      <w:r>
        <w:rPr>
          <w:lang w:val="en-US"/>
        </w:rPr>
        <w:t>Enterprise</w:t>
      </w:r>
      <w:r>
        <w:t>/</w:t>
      </w:r>
      <w:r>
        <w:rPr>
          <w:lang w:val="en-US"/>
        </w:rPr>
        <w:t>Data</w:t>
      </w:r>
      <w:r w:rsidRPr="004079EF">
        <w:t xml:space="preserve"> </w:t>
      </w:r>
      <w:r>
        <w:rPr>
          <w:lang w:val="en-US"/>
        </w:rPr>
        <w:t>Service</w:t>
      </w:r>
      <w:r>
        <w:t>)</w:t>
      </w:r>
      <w:r w:rsidR="00E11FB1">
        <w:t xml:space="preserve">. Чтобы понять, надо очень внимательно прочесть про </w:t>
      </w:r>
      <w:r w:rsidR="00E11FB1">
        <w:rPr>
          <w:lang w:val="en-US"/>
        </w:rPr>
        <w:t>Enterprise</w:t>
      </w:r>
      <w:r w:rsidR="00E11FB1" w:rsidRPr="00E11FB1">
        <w:t>.</w:t>
      </w:r>
    </w:p>
    <w:p w:rsidR="00E11FB1" w:rsidRPr="00E11FB1" w:rsidRDefault="00E11FB1">
      <w:pPr>
        <w:rPr>
          <w:b/>
        </w:rPr>
      </w:pPr>
      <w:r w:rsidRPr="00E11FB1">
        <w:rPr>
          <w:b/>
        </w:rPr>
        <w:t xml:space="preserve">Этот тип коннекторов может использовать ресурсы не только в </w:t>
      </w:r>
      <w:r w:rsidRPr="00E11FB1">
        <w:rPr>
          <w:b/>
          <w:lang w:val="en-US"/>
        </w:rPr>
        <w:t>Azure</w:t>
      </w:r>
      <w:r w:rsidRPr="00E11FB1">
        <w:rPr>
          <w:b/>
        </w:rPr>
        <w:t xml:space="preserve">, но и в вашем </w:t>
      </w:r>
      <w:r w:rsidRPr="00E11FB1">
        <w:rPr>
          <w:b/>
          <w:lang w:val="en-US"/>
        </w:rPr>
        <w:t>Data</w:t>
      </w:r>
      <w:r w:rsidRPr="00E11FB1">
        <w:rPr>
          <w:b/>
        </w:rPr>
        <w:t xml:space="preserve"> </w:t>
      </w:r>
      <w:r w:rsidRPr="00E11FB1">
        <w:rPr>
          <w:b/>
          <w:lang w:val="en-US"/>
        </w:rPr>
        <w:t>Center</w:t>
      </w:r>
      <w:r w:rsidRPr="00E11FB1">
        <w:rPr>
          <w:b/>
        </w:rPr>
        <w:t xml:space="preserve">, для этого вам нужен будет </w:t>
      </w:r>
      <w:r w:rsidRPr="00E11FB1">
        <w:rPr>
          <w:b/>
          <w:lang w:val="en-US"/>
        </w:rPr>
        <w:t>Hybrid</w:t>
      </w:r>
      <w:r w:rsidRPr="00E11FB1">
        <w:rPr>
          <w:b/>
        </w:rPr>
        <w:t xml:space="preserve"> </w:t>
      </w:r>
      <w:r w:rsidRPr="00E11FB1">
        <w:rPr>
          <w:b/>
          <w:lang w:val="en-US"/>
        </w:rPr>
        <w:t>Connection</w:t>
      </w:r>
      <w:r w:rsidRPr="00E11FB1">
        <w:rPr>
          <w:b/>
        </w:rPr>
        <w:t>.</w:t>
      </w:r>
    </w:p>
    <w:p w:rsidR="008C4147" w:rsidRPr="003B7C18" w:rsidRDefault="00520194">
      <w:r>
        <w:t xml:space="preserve">Есть еще разделение по принципу </w:t>
      </w:r>
      <w:r w:rsidRPr="00520194">
        <w:rPr>
          <w:b/>
          <w:lang w:val="en-US"/>
        </w:rPr>
        <w:t>Standard</w:t>
      </w:r>
      <w:r w:rsidRPr="00520194">
        <w:rPr>
          <w:b/>
        </w:rPr>
        <w:t>/</w:t>
      </w:r>
      <w:r w:rsidRPr="00520194">
        <w:rPr>
          <w:b/>
          <w:lang w:val="en-US"/>
        </w:rPr>
        <w:t>Premium</w:t>
      </w:r>
      <w:r>
        <w:t>, но тут разница еще менее понятная. Я лично нашел разницу в ценах и ограничениях</w:t>
      </w:r>
      <w:del w:id="152" w:author="Екатерина Сычева" w:date="2015-04-20T20:42:00Z">
        <w:r w:rsidDel="00EA27DE">
          <w:delText>-</w:delText>
        </w:r>
      </w:del>
      <w:ins w:id="153" w:author="Екатерина Сычева" w:date="2015-04-20T20:42:00Z">
        <w:r w:rsidR="00EA27DE">
          <w:t>.</w:t>
        </w:r>
      </w:ins>
      <w:r>
        <w:t xml:space="preserve"> </w:t>
      </w:r>
      <w:del w:id="154" w:author="Екатерина Сычева" w:date="2015-04-20T20:42:00Z">
        <w:r w:rsidDel="00EA27DE">
          <w:delText>д</w:delText>
        </w:r>
      </w:del>
      <w:ins w:id="155" w:author="Екатерина Сычева" w:date="2015-04-20T20:42:00Z">
        <w:r w:rsidR="00EA27DE">
          <w:t>Д</w:t>
        </w:r>
      </w:ins>
      <w:r>
        <w:t xml:space="preserve">ля </w:t>
      </w:r>
      <w:r>
        <w:rPr>
          <w:lang w:val="en-US"/>
        </w:rPr>
        <w:t>premium</w:t>
      </w:r>
      <w:r w:rsidRPr="00520194">
        <w:t xml:space="preserve"> </w:t>
      </w:r>
      <w:r>
        <w:rPr>
          <w:lang w:val="en-US"/>
        </w:rPr>
        <w:t>connector</w:t>
      </w:r>
      <w:r w:rsidRPr="00520194">
        <w:t xml:space="preserve"> </w:t>
      </w:r>
      <w:r>
        <w:t>есть ограничение на число запросов в</w:t>
      </w:r>
      <w:r w:rsidRPr="00520194">
        <w:t xml:space="preserve"> </w:t>
      </w:r>
      <w:r>
        <w:rPr>
          <w:lang w:val="en-US"/>
        </w:rPr>
        <w:t>standard</w:t>
      </w:r>
      <w:r w:rsidRPr="00520194">
        <w:t>/</w:t>
      </w:r>
      <w:r>
        <w:rPr>
          <w:lang w:val="en-US"/>
        </w:rPr>
        <w:t>premium</w:t>
      </w:r>
      <w:r>
        <w:t xml:space="preserve"> </w:t>
      </w:r>
      <w:r>
        <w:rPr>
          <w:lang w:val="en-US"/>
        </w:rPr>
        <w:t>tier</w:t>
      </w:r>
      <w:r>
        <w:t xml:space="preserve">, а для </w:t>
      </w:r>
      <w:r>
        <w:rPr>
          <w:lang w:val="en-US"/>
        </w:rPr>
        <w:t>standard</w:t>
      </w:r>
      <w:r w:rsidRPr="00520194">
        <w:t xml:space="preserve"> </w:t>
      </w:r>
      <w:r>
        <w:rPr>
          <w:lang w:val="en-US"/>
        </w:rPr>
        <w:t>connector</w:t>
      </w:r>
      <w:r>
        <w:t xml:space="preserve"> нет.</w:t>
      </w:r>
      <w:r w:rsidR="008C4147" w:rsidRPr="008C4147">
        <w:t xml:space="preserve"> </w:t>
      </w:r>
      <w:hyperlink r:id="rId33" w:history="1">
        <w:r w:rsidR="008C4147" w:rsidRPr="00EA001B">
          <w:rPr>
            <w:rStyle w:val="a3"/>
          </w:rPr>
          <w:t>http://azure.microsoft.com/en-us/pricing/details/app-service/</w:t>
        </w:r>
      </w:hyperlink>
      <w:r w:rsidR="008C4147">
        <w:t xml:space="preserve"> </w:t>
      </w:r>
    </w:p>
    <w:p w:rsidR="008C4147" w:rsidRDefault="008C4147"/>
    <w:p w:rsidR="004079EF" w:rsidRPr="00520194" w:rsidRDefault="00520194">
      <w:r w:rsidRPr="00520194">
        <w:t xml:space="preserve"> </w:t>
      </w:r>
    </w:p>
    <w:p w:rsidR="001251EC" w:rsidRDefault="000A1B1C">
      <w:r w:rsidRPr="000A1B1C">
        <w:rPr>
          <w:b/>
          <w:lang w:val="en-US"/>
        </w:rPr>
        <w:t>Trigger</w:t>
      </w:r>
      <w:ins w:id="156" w:author="Екатерина Сычева" w:date="2015-04-20T20:42:00Z">
        <w:r w:rsidR="00EA27DE">
          <w:rPr>
            <w:b/>
          </w:rPr>
          <w:t xml:space="preserve"> </w:t>
        </w:r>
      </w:ins>
      <w:r w:rsidRPr="000A1B1C">
        <w:t>-</w:t>
      </w:r>
      <w:r>
        <w:t xml:space="preserve"> некоторые из коннекторов, могут быть</w:t>
      </w:r>
      <w:r w:rsidRPr="000A1B1C">
        <w:t xml:space="preserve"> </w:t>
      </w:r>
      <w:r>
        <w:t xml:space="preserve">теми событиями, которые инициируют запуск </w:t>
      </w:r>
      <w:r>
        <w:rPr>
          <w:lang w:val="en-US"/>
        </w:rPr>
        <w:t>Workflow</w:t>
      </w:r>
      <w:r w:rsidRPr="000A1B1C">
        <w:t xml:space="preserve"> </w:t>
      </w:r>
      <w:r>
        <w:t>на исполнение.</w:t>
      </w:r>
      <w:r w:rsidR="006056EF">
        <w:t xml:space="preserve"> Какое действие в </w:t>
      </w:r>
      <w:r w:rsidR="006056EF">
        <w:rPr>
          <w:lang w:val="en-US"/>
        </w:rPr>
        <w:t>connector</w:t>
      </w:r>
      <w:r w:rsidR="006056EF" w:rsidRPr="006056EF">
        <w:t xml:space="preserve"> </w:t>
      </w:r>
      <w:r w:rsidR="006056EF">
        <w:t>может быть использовано в качестве триггера</w:t>
      </w:r>
      <w:del w:id="157" w:author="Екатерина Сычева" w:date="2015-04-20T20:42:00Z">
        <w:r w:rsidR="006056EF" w:rsidDel="00EA27DE">
          <w:delText>-</w:delText>
        </w:r>
      </w:del>
      <w:ins w:id="158" w:author="Екатерина Сычева" w:date="2015-04-20T20:42:00Z">
        <w:r w:rsidR="00EA27DE">
          <w:t>,</w:t>
        </w:r>
      </w:ins>
      <w:r w:rsidR="006056EF">
        <w:t xml:space="preserve"> нужно смотреть в описании самого коннектора.</w:t>
      </w:r>
      <w:r w:rsidR="00DC4F00">
        <w:t xml:space="preserve"> Так</w:t>
      </w:r>
      <w:del w:id="159" w:author="Екатерина Сычева" w:date="2015-04-20T20:43:00Z">
        <w:r w:rsidR="00DC4F00" w:rsidDel="00EA27DE">
          <w:delText>-</w:delText>
        </w:r>
      </w:del>
      <w:r w:rsidR="00DC4F00">
        <w:t xml:space="preserve">же </w:t>
      </w:r>
      <w:r w:rsidR="00DC4F00">
        <w:rPr>
          <w:lang w:val="en-US"/>
        </w:rPr>
        <w:t>Workflow</w:t>
      </w:r>
      <w:r w:rsidR="00DC4F00" w:rsidRPr="00DC4F00">
        <w:t xml:space="preserve"> </w:t>
      </w:r>
      <w:r w:rsidR="00DC4F00">
        <w:t xml:space="preserve">может быть запущен по расписанию, в таком </w:t>
      </w:r>
      <w:del w:id="160" w:author="Екатерина Сычева" w:date="2015-04-20T20:43:00Z">
        <w:r w:rsidR="00DC4F00" w:rsidDel="00EA27DE">
          <w:delText xml:space="preserve">случаи </w:delText>
        </w:r>
      </w:del>
      <w:ins w:id="161" w:author="Екатерина Сычева" w:date="2015-04-20T20:43:00Z">
        <w:r w:rsidR="00EA27DE">
          <w:t>случа</w:t>
        </w:r>
        <w:r w:rsidR="00EA27DE">
          <w:t>е</w:t>
        </w:r>
        <w:r w:rsidR="00EA27DE">
          <w:t xml:space="preserve"> </w:t>
        </w:r>
      </w:ins>
      <w:r w:rsidR="00DC4F00">
        <w:t>в качестве три</w:t>
      </w:r>
      <w:ins w:id="162" w:author="Екатерина Сычева" w:date="2015-04-20T20:43:00Z">
        <w:r w:rsidR="00EA27DE">
          <w:t>гг</w:t>
        </w:r>
      </w:ins>
      <w:del w:id="163" w:author="Екатерина Сычева" w:date="2015-04-20T20:43:00Z">
        <w:r w:rsidR="00DC4F00" w:rsidDel="00EA27DE">
          <w:delText>тт</w:delText>
        </w:r>
      </w:del>
      <w:r w:rsidR="00DC4F00">
        <w:t>е</w:t>
      </w:r>
      <w:del w:id="164" w:author="Екатерина Сычева" w:date="2015-04-20T20:43:00Z">
        <w:r w:rsidR="00DC4F00" w:rsidDel="00EA27DE">
          <w:delText>г</w:delText>
        </w:r>
      </w:del>
      <w:ins w:id="165" w:author="Екатерина Сычева" w:date="2015-04-20T20:43:00Z">
        <w:r w:rsidR="00EA27DE">
          <w:t>р</w:t>
        </w:r>
      </w:ins>
      <w:r w:rsidR="00DC4F00">
        <w:t>а будет использован заданный вами интервал.</w:t>
      </w:r>
    </w:p>
    <w:p w:rsidR="00674BF6" w:rsidRDefault="00674BF6"/>
    <w:p w:rsidR="00274BB2" w:rsidRDefault="00DC4F00">
      <w:r w:rsidRPr="00DC4F00">
        <w:rPr>
          <w:noProof/>
          <w:lang w:eastAsia="ru-RU"/>
        </w:rPr>
        <w:lastRenderedPageBreak/>
        <w:drawing>
          <wp:inline distT="0" distB="0" distL="0" distR="0">
            <wp:extent cx="2895600" cy="4716780"/>
            <wp:effectExtent l="0" t="0" r="0" b="7620"/>
            <wp:docPr id="7" name="Picture 7" descr="C:\Users\igorsych\Desktop\blog\Azure\Web&amp;Mobile\AppService\recur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sych\Desktop\blog\Azure\Web&amp;Mobile\AppService\recurrenc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F6" w:rsidRPr="00674BF6" w:rsidRDefault="00674BF6">
      <w:pPr>
        <w:rPr>
          <w:b/>
        </w:rPr>
      </w:pPr>
      <w:r w:rsidRPr="00674BF6">
        <w:rPr>
          <w:b/>
        </w:rPr>
        <w:t xml:space="preserve">Подключение </w:t>
      </w:r>
      <w:proofErr w:type="spellStart"/>
      <w:r w:rsidRPr="00674BF6">
        <w:rPr>
          <w:b/>
          <w:lang w:val="en-US"/>
        </w:rPr>
        <w:t>OnPremise</w:t>
      </w:r>
      <w:proofErr w:type="spellEnd"/>
      <w:r w:rsidRPr="003B7C18">
        <w:rPr>
          <w:b/>
        </w:rPr>
        <w:t xml:space="preserve"> </w:t>
      </w:r>
      <w:r w:rsidRPr="00674BF6">
        <w:rPr>
          <w:b/>
        </w:rPr>
        <w:t>ресурсов.</w:t>
      </w:r>
    </w:p>
    <w:p w:rsidR="00274BB2" w:rsidRDefault="00274BB2">
      <w:r>
        <w:t xml:space="preserve">Если мы хотим использовать локальный ресурс в нашем </w:t>
      </w:r>
      <w:r>
        <w:rPr>
          <w:lang w:val="en-US"/>
        </w:rPr>
        <w:t>workflow</w:t>
      </w:r>
      <w:r>
        <w:t xml:space="preserve">, и к нему уже есть коннектор, то нам достаточно установить </w:t>
      </w:r>
      <w:r>
        <w:rPr>
          <w:lang w:val="en-US"/>
        </w:rPr>
        <w:t>hybrid</w:t>
      </w:r>
      <w:r w:rsidRPr="00274BB2">
        <w:t xml:space="preserve"> </w:t>
      </w:r>
      <w:r>
        <w:rPr>
          <w:lang w:val="en-US"/>
        </w:rPr>
        <w:t>connector</w:t>
      </w:r>
      <w:r w:rsidRPr="00274BB2">
        <w:t xml:space="preserve"> </w:t>
      </w:r>
      <w:r>
        <w:t xml:space="preserve">на локальный сервер и указать его в настройках </w:t>
      </w:r>
      <w:r>
        <w:rPr>
          <w:lang w:val="en-US"/>
        </w:rPr>
        <w:t>workflow</w:t>
      </w:r>
      <w:r>
        <w:t xml:space="preserve">. Как это сделать на примере </w:t>
      </w:r>
      <w:r>
        <w:rPr>
          <w:lang w:val="en-US"/>
        </w:rPr>
        <w:t>SAP</w:t>
      </w:r>
      <w:r>
        <w:t xml:space="preserve"> </w:t>
      </w:r>
      <w:hyperlink r:id="rId35" w:history="1">
        <w:r w:rsidRPr="00EA001B">
          <w:rPr>
            <w:rStyle w:val="a3"/>
          </w:rPr>
          <w:t>http://azure.microsoft.com/en-us/documentation/articles/app-service-logic-integrate-with-an-on-premise-SAP-server/</w:t>
        </w:r>
      </w:hyperlink>
      <w:r>
        <w:t xml:space="preserve"> </w:t>
      </w:r>
    </w:p>
    <w:p w:rsidR="00274BB2" w:rsidRPr="00674BF6" w:rsidRDefault="00274BB2">
      <w:pPr>
        <w:rPr>
          <w:lang w:val="en-US"/>
        </w:rPr>
      </w:pPr>
      <w:r w:rsidRPr="00274BB2">
        <w:rPr>
          <w:noProof/>
          <w:lang w:eastAsia="ru-RU"/>
        </w:rPr>
        <w:drawing>
          <wp:inline distT="0" distB="0" distL="0" distR="0">
            <wp:extent cx="5940425" cy="2375199"/>
            <wp:effectExtent l="0" t="0" r="3175" b="6350"/>
            <wp:docPr id="9" name="Picture 9" descr="C:\Users\igorsych\Desktop\blog\Azure\Web&amp;Mobile\AppService\hybridconnectivity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sych\Desktop\blog\Azure\Web&amp;Mobile\AppService\hybridconnectivityflow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B2" w:rsidRPr="00192842" w:rsidRDefault="00192842">
      <w:pPr>
        <w:rPr>
          <w:b/>
        </w:rPr>
      </w:pPr>
      <w:r>
        <w:rPr>
          <w:b/>
        </w:rPr>
        <w:t xml:space="preserve">Трансформация </w:t>
      </w:r>
    </w:p>
    <w:p w:rsidR="00192842" w:rsidRDefault="00192842">
      <w:r>
        <w:t>Одной из основных задач любого бизнес</w:t>
      </w:r>
      <w:del w:id="166" w:author="Екатерина Сычева" w:date="2015-04-20T20:44:00Z">
        <w:r w:rsidDel="0085023F">
          <w:delText xml:space="preserve"> </w:delText>
        </w:r>
      </w:del>
      <w:ins w:id="167" w:author="Екатерина Сычева" w:date="2015-04-20T20:44:00Z">
        <w:r w:rsidR="0085023F">
          <w:t>-</w:t>
        </w:r>
      </w:ins>
      <w:r>
        <w:t xml:space="preserve">процесса является трансформация данных из одного формата в другой. Как это сделать в </w:t>
      </w:r>
      <w:r>
        <w:rPr>
          <w:lang w:val="en-US"/>
        </w:rPr>
        <w:t>logic</w:t>
      </w:r>
      <w:r w:rsidRPr="00192842">
        <w:t xml:space="preserve"> </w:t>
      </w:r>
      <w:r>
        <w:rPr>
          <w:lang w:val="en-US"/>
        </w:rPr>
        <w:t>apps</w:t>
      </w:r>
      <w:r>
        <w:t xml:space="preserve"> на примере трансформации даты из формата </w:t>
      </w:r>
      <w:proofErr w:type="spellStart"/>
      <w:r>
        <w:lastRenderedPageBreak/>
        <w:t>ГодМесяцДень</w:t>
      </w:r>
      <w:proofErr w:type="spellEnd"/>
      <w:r>
        <w:t xml:space="preserve"> в формат </w:t>
      </w:r>
      <w:proofErr w:type="spellStart"/>
      <w:r>
        <w:t>ДеньМесяцГод</w:t>
      </w:r>
      <w:proofErr w:type="spellEnd"/>
      <w:r>
        <w:t xml:space="preserve"> можно почитать тут </w:t>
      </w:r>
      <w:hyperlink r:id="rId37" w:history="1">
        <w:r w:rsidRPr="00EA001B">
          <w:rPr>
            <w:rStyle w:val="a3"/>
          </w:rPr>
          <w:t>http://azure.microsoft.com/en-us/documentation/articles/app-service-logic-transform-xml-documents/</w:t>
        </w:r>
      </w:hyperlink>
      <w:r>
        <w:t xml:space="preserve"> </w:t>
      </w:r>
    </w:p>
    <w:p w:rsidR="00192842" w:rsidRPr="00192842" w:rsidRDefault="00192842">
      <w:r>
        <w:t>Если коротко</w:t>
      </w:r>
      <w:del w:id="168" w:author="Екатерина Сычева" w:date="2015-04-20T20:44:00Z">
        <w:r w:rsidDel="0085023F">
          <w:delText>-</w:delText>
        </w:r>
      </w:del>
      <w:ins w:id="169" w:author="Екатерина Сычева" w:date="2015-04-20T20:44:00Z">
        <w:r w:rsidR="0085023F">
          <w:t xml:space="preserve">, </w:t>
        </w:r>
      </w:ins>
      <w:r>
        <w:t xml:space="preserve">то находим нужное </w:t>
      </w:r>
      <w:r w:rsidR="00EE4D44">
        <w:rPr>
          <w:lang w:val="en-US"/>
        </w:rPr>
        <w:t>API</w:t>
      </w:r>
      <w:r w:rsidR="00EE4D44" w:rsidRPr="00EE4D44">
        <w:t xml:space="preserve"> </w:t>
      </w:r>
      <w:r w:rsidR="00EE4D44">
        <w:rPr>
          <w:lang w:val="en-US"/>
        </w:rPr>
        <w:t>app</w:t>
      </w:r>
      <w:r w:rsidR="00EE4D44" w:rsidRPr="00EE4D44">
        <w:t xml:space="preserve"> (</w:t>
      </w:r>
      <w:r w:rsidR="00EE4D44">
        <w:rPr>
          <w:rStyle w:val="a6"/>
          <w:lang w:val="en"/>
        </w:rPr>
        <w:t>BizTalk</w:t>
      </w:r>
      <w:r w:rsidR="00EE4D44" w:rsidRPr="00EE4D44">
        <w:rPr>
          <w:rStyle w:val="a6"/>
        </w:rPr>
        <w:t xml:space="preserve"> </w:t>
      </w:r>
      <w:r w:rsidR="00EE4D44">
        <w:rPr>
          <w:rStyle w:val="a6"/>
          <w:lang w:val="en"/>
        </w:rPr>
        <w:t>Transform</w:t>
      </w:r>
      <w:r w:rsidR="00EE4D44" w:rsidRPr="00EE4D44">
        <w:rPr>
          <w:rStyle w:val="a6"/>
        </w:rPr>
        <w:t xml:space="preserve"> </w:t>
      </w:r>
      <w:r w:rsidR="00EE4D44">
        <w:rPr>
          <w:rStyle w:val="a6"/>
          <w:lang w:val="en"/>
        </w:rPr>
        <w:t>Service</w:t>
      </w:r>
      <w:r w:rsidR="00EE4D44" w:rsidRPr="00EE4D44">
        <w:rPr>
          <w:rStyle w:val="a6"/>
        </w:rPr>
        <w:t xml:space="preserve">) </w:t>
      </w:r>
      <w:r>
        <w:t xml:space="preserve">из галереи, подключаем его в наш </w:t>
      </w:r>
      <w:r>
        <w:rPr>
          <w:lang w:val="en-US"/>
        </w:rPr>
        <w:t>workflow</w:t>
      </w:r>
      <w:r>
        <w:t>, загружаем в него файл с трансформацией.</w:t>
      </w:r>
    </w:p>
    <w:p w:rsidR="00192842" w:rsidRDefault="00192842">
      <w:pPr>
        <w:rPr>
          <w:b/>
        </w:rPr>
      </w:pPr>
    </w:p>
    <w:p w:rsidR="00777C38" w:rsidRPr="00F42666" w:rsidRDefault="00777C38">
      <w:pPr>
        <w:rPr>
          <w:b/>
          <w:lang w:val="en-US"/>
        </w:rPr>
      </w:pPr>
      <w:r>
        <w:rPr>
          <w:b/>
          <w:lang w:val="en-US"/>
        </w:rPr>
        <w:t>Rule</w:t>
      </w:r>
      <w:r w:rsidRPr="00777C38">
        <w:rPr>
          <w:b/>
          <w:lang w:val="en-US"/>
        </w:rPr>
        <w:t xml:space="preserve"> </w:t>
      </w:r>
      <w:hyperlink r:id="rId38" w:history="1">
        <w:r w:rsidRPr="00EA001B">
          <w:rPr>
            <w:rStyle w:val="a3"/>
            <w:b/>
            <w:lang w:val="en-US"/>
          </w:rPr>
          <w:t>http://azure.microsoft.com/en-us/documentation/articles/app-service-logic-use-biztalk-rules/</w:t>
        </w:r>
      </w:hyperlink>
      <w:r w:rsidRPr="00F42666">
        <w:rPr>
          <w:b/>
          <w:lang w:val="en-US"/>
        </w:rPr>
        <w:t xml:space="preserve"> </w:t>
      </w:r>
    </w:p>
    <w:p w:rsidR="00F42666" w:rsidRDefault="00777C38">
      <w:r>
        <w:t>Пока что понятно</w:t>
      </w:r>
      <w:ins w:id="170" w:author="Екатерина Сычева" w:date="2015-04-20T20:45:00Z">
        <w:r w:rsidR="007A6C86">
          <w:t>,</w:t>
        </w:r>
      </w:ins>
      <w:r>
        <w:t xml:space="preserve"> как строить линейный процесс</w:t>
      </w:r>
      <w:del w:id="171" w:author="Екатерина Сычева" w:date="2015-04-20T20:45:00Z">
        <w:r w:rsidDel="007A6C86">
          <w:delText>,</w:delText>
        </w:r>
      </w:del>
      <w:r>
        <w:t xml:space="preserve"> без каких-либо ветв</w:t>
      </w:r>
      <w:del w:id="172" w:author="Екатерина Сычева" w:date="2015-04-20T20:45:00Z">
        <w:r w:rsidDel="007A6C86">
          <w:delText>е</w:delText>
        </w:r>
      </w:del>
      <w:r>
        <w:t xml:space="preserve">лений, проверок условий и т.п. </w:t>
      </w:r>
    </w:p>
    <w:p w:rsidR="00777C38" w:rsidRDefault="00777C38">
      <w:r>
        <w:t xml:space="preserve">Если мы хотим использовать ветвления, то реализовываются они с помощью </w:t>
      </w:r>
      <w:r>
        <w:rPr>
          <w:lang w:val="en-US"/>
        </w:rPr>
        <w:t>Rule</w:t>
      </w:r>
      <w:ins w:id="173" w:author="Екатерина Сычева" w:date="2015-04-20T20:45:00Z">
        <w:r w:rsidR="007A6C86">
          <w:rPr>
            <w:lang w:val="en-US"/>
          </w:rPr>
          <w:t>s</w:t>
        </w:r>
        <w:r w:rsidR="007A6C86">
          <w:t xml:space="preserve"> </w:t>
        </w:r>
      </w:ins>
      <w:r>
        <w:t xml:space="preserve">(правил), а сами </w:t>
      </w:r>
      <w:r>
        <w:rPr>
          <w:lang w:val="en-US"/>
        </w:rPr>
        <w:t>Rules</w:t>
      </w:r>
      <w:r w:rsidRPr="00F42666">
        <w:t xml:space="preserve"> </w:t>
      </w:r>
      <w:r>
        <w:t xml:space="preserve">объединяются в </w:t>
      </w:r>
      <w:r>
        <w:rPr>
          <w:lang w:val="en-US"/>
        </w:rPr>
        <w:t>Policy</w:t>
      </w:r>
      <w:r w:rsidRPr="00F42666">
        <w:t>(</w:t>
      </w:r>
      <w:r>
        <w:t>политики</w:t>
      </w:r>
      <w:r w:rsidRPr="00F42666">
        <w:t>)</w:t>
      </w:r>
      <w:r w:rsidR="00066A1A">
        <w:t>.</w:t>
      </w:r>
    </w:p>
    <w:p w:rsidR="00F42666" w:rsidRDefault="00F42666">
      <w:r>
        <w:t>У правила есть словарь</w:t>
      </w:r>
      <w:ins w:id="174" w:author="Екатерина Сычева" w:date="2015-04-20T20:45:00Z">
        <w:r w:rsidR="008B76DE">
          <w:t xml:space="preserve"> </w:t>
        </w:r>
      </w:ins>
      <w:r>
        <w:t>(</w:t>
      </w:r>
      <w:r>
        <w:rPr>
          <w:lang w:val="en-US"/>
        </w:rPr>
        <w:t>Vocabulary</w:t>
      </w:r>
      <w:r>
        <w:t xml:space="preserve">), в котором мы определяем символьные </w:t>
      </w:r>
      <w:del w:id="175" w:author="Екатерина Сычева" w:date="2015-04-20T20:45:00Z">
        <w:r w:rsidDel="008B76DE">
          <w:delText>переменный</w:delText>
        </w:r>
      </w:del>
      <w:ins w:id="176" w:author="Екатерина Сычева" w:date="2015-04-20T20:45:00Z">
        <w:r w:rsidR="008B76DE">
          <w:t>переменны</w:t>
        </w:r>
        <w:r w:rsidR="008B76DE">
          <w:t xml:space="preserve">е </w:t>
        </w:r>
      </w:ins>
      <w:r>
        <w:t>(</w:t>
      </w:r>
      <w:r>
        <w:rPr>
          <w:lang w:val="en-US"/>
        </w:rPr>
        <w:t>Literal</w:t>
      </w:r>
      <w:r>
        <w:t>).</w:t>
      </w:r>
    </w:p>
    <w:p w:rsidR="00F42666" w:rsidRPr="00F42666" w:rsidRDefault="00F42666">
      <w:r>
        <w:t xml:space="preserve">Значение этой переменной можно получить на пример через </w:t>
      </w:r>
      <w:proofErr w:type="spellStart"/>
      <w:r>
        <w:rPr>
          <w:lang w:val="en-US"/>
        </w:rPr>
        <w:t>xpath</w:t>
      </w:r>
      <w:proofErr w:type="spellEnd"/>
      <w:r>
        <w:t>.</w:t>
      </w:r>
    </w:p>
    <w:p w:rsidR="00777C38" w:rsidRPr="00777C38" w:rsidRDefault="00F42666">
      <w:r w:rsidRPr="00F42666">
        <w:rPr>
          <w:noProof/>
          <w:lang w:eastAsia="ru-RU"/>
        </w:rPr>
        <w:drawing>
          <wp:inline distT="0" distB="0" distL="0" distR="0">
            <wp:extent cx="5940425" cy="4590328"/>
            <wp:effectExtent l="0" t="0" r="3175" b="1270"/>
            <wp:docPr id="10" name="Picture 10" descr="C:\Users\igorsych\Desktop\blog\Azure\Web&amp;Mobile\AppService\xmlvoc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sych\Desktop\blog\Azure\Web&amp;Mobile\AppService\xmlvocab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C38" w:rsidRDefault="00D757F9">
      <w:r w:rsidRPr="00D757F9">
        <w:t>Формат правил относительно прост</w:t>
      </w:r>
      <w:del w:id="177" w:author="Екатерина Сычева" w:date="2015-04-20T20:45:00Z">
        <w:r w:rsidRPr="00D757F9" w:rsidDel="00D03DBB">
          <w:delText>-</w:delText>
        </w:r>
      </w:del>
      <w:ins w:id="178" w:author="Екатерина Сычева" w:date="2015-04-20T20:45:00Z">
        <w:r w:rsidR="00D03DBB">
          <w:t>:</w:t>
        </w:r>
      </w:ins>
      <w:r w:rsidRPr="00D757F9">
        <w:t xml:space="preserve"> Если-</w:t>
      </w:r>
      <w:del w:id="179" w:author="Екатерина Сычева" w:date="2015-04-20T20:46:00Z">
        <w:r w:rsidRPr="00D757F9" w:rsidDel="006F1EE1">
          <w:delText>ТО</w:delText>
        </w:r>
      </w:del>
      <w:ins w:id="180" w:author="Екатерина Сычева" w:date="2015-04-20T20:46:00Z">
        <w:r w:rsidR="006F1EE1" w:rsidRPr="00D757F9">
          <w:t>Т</w:t>
        </w:r>
        <w:r w:rsidR="006F1EE1">
          <w:t>о</w:t>
        </w:r>
      </w:ins>
    </w:p>
    <w:p w:rsidR="00D757F9" w:rsidRPr="00D757F9" w:rsidRDefault="00D757F9">
      <w:r>
        <w:t>В условии мы проверяем наши символьные переменные</w:t>
      </w:r>
      <w:ins w:id="181" w:author="Екатерина Сычева" w:date="2015-04-20T20:46:00Z">
        <w:r w:rsidR="006F1EE1">
          <w:t>.</w:t>
        </w:r>
      </w:ins>
      <w:del w:id="182" w:author="Екатерина Сычева" w:date="2015-04-20T20:46:00Z">
        <w:r w:rsidDel="006F1EE1">
          <w:delText>,</w:delText>
        </w:r>
      </w:del>
      <w:r>
        <w:t xml:space="preserve">  </w:t>
      </w:r>
      <w:ins w:id="183" w:author="Екатерина Сычева" w:date="2015-04-20T20:46:00Z">
        <w:r w:rsidR="006F1EE1">
          <w:t>Е</w:t>
        </w:r>
      </w:ins>
      <w:del w:id="184" w:author="Екатерина Сычева" w:date="2015-04-20T20:46:00Z">
        <w:r w:rsidDel="006F1EE1">
          <w:delText>е</w:delText>
        </w:r>
      </w:del>
      <w:r>
        <w:t>сли условие выполн</w:t>
      </w:r>
      <w:ins w:id="185" w:author="Екатерина Сычева" w:date="2015-04-20T20:46:00Z">
        <w:r w:rsidR="006F1EE1">
          <w:t>я</w:t>
        </w:r>
      </w:ins>
      <w:r>
        <w:t>ется</w:t>
      </w:r>
      <w:ins w:id="186" w:author="Екатерина Сычева" w:date="2015-04-20T20:46:00Z">
        <w:r w:rsidR="006F1EE1">
          <w:t>,</w:t>
        </w:r>
      </w:ins>
      <w:r>
        <w:t xml:space="preserve"> производим </w:t>
      </w:r>
      <w:ins w:id="187" w:author="Екатерина Сычева" w:date="2015-04-20T20:46:00Z">
        <w:r w:rsidR="006F1EE1">
          <w:t>некоторое</w:t>
        </w:r>
        <w:r w:rsidR="006F1EE1">
          <w:t xml:space="preserve"> </w:t>
        </w:r>
      </w:ins>
      <w:r>
        <w:t>действие</w:t>
      </w:r>
      <w:del w:id="188" w:author="Екатерина Сычева" w:date="2015-04-20T20:46:00Z">
        <w:r w:rsidDel="006F1EE1">
          <w:delText xml:space="preserve"> некоторое</w:delText>
        </w:r>
      </w:del>
      <w:r>
        <w:t xml:space="preserve">. </w:t>
      </w:r>
    </w:p>
    <w:p w:rsidR="00D757F9" w:rsidRPr="00D757F9" w:rsidRDefault="00D757F9">
      <w:pPr>
        <w:rPr>
          <w:b/>
        </w:rPr>
      </w:pPr>
      <w:r w:rsidRPr="00D757F9">
        <w:rPr>
          <w:b/>
          <w:noProof/>
          <w:lang w:eastAsia="ru-RU"/>
        </w:rPr>
        <w:lastRenderedPageBreak/>
        <w:drawing>
          <wp:inline distT="0" distB="0" distL="0" distR="0">
            <wp:extent cx="5940425" cy="4744202"/>
            <wp:effectExtent l="0" t="0" r="3175" b="0"/>
            <wp:docPr id="11" name="Picture 11" descr="C:\Users\igorsych\Desktop\blog\Azure\Web&amp;Mobile\AppService\rule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sych\Desktop\blog\Azure\Web&amp;Mobile\AppService\rulecreate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7F9" w:rsidRPr="00242A56" w:rsidRDefault="00D4645D">
      <w:r w:rsidRPr="00242A56">
        <w:t>Ну а затем</w:t>
      </w:r>
      <w:del w:id="189" w:author="Екатерина Сычева" w:date="2015-04-20T20:46:00Z">
        <w:r w:rsidRPr="00242A56" w:rsidDel="00BD5BA3">
          <w:delText>,</w:delText>
        </w:r>
      </w:del>
      <w:r w:rsidRPr="00242A56">
        <w:t xml:space="preserve"> мы подключаем созданное нами правило в наше </w:t>
      </w:r>
      <w:r w:rsidRPr="00242A56">
        <w:rPr>
          <w:lang w:val="en-US"/>
        </w:rPr>
        <w:t>Logic</w:t>
      </w:r>
      <w:r w:rsidRPr="00242A56">
        <w:t xml:space="preserve"> </w:t>
      </w:r>
      <w:r w:rsidRPr="00242A56">
        <w:rPr>
          <w:lang w:val="en-US"/>
        </w:rPr>
        <w:t>App</w:t>
      </w:r>
    </w:p>
    <w:p w:rsidR="00D757F9" w:rsidRDefault="00D757F9">
      <w:pPr>
        <w:rPr>
          <w:b/>
        </w:rPr>
      </w:pPr>
    </w:p>
    <w:p w:rsidR="00622372" w:rsidRPr="001E7D85" w:rsidRDefault="00622372">
      <w:pPr>
        <w:rPr>
          <w:b/>
        </w:rPr>
      </w:pPr>
      <w:r>
        <w:rPr>
          <w:b/>
        </w:rPr>
        <w:t xml:space="preserve">Формат хранения </w:t>
      </w:r>
      <w:r>
        <w:rPr>
          <w:b/>
          <w:lang w:val="en-US"/>
        </w:rPr>
        <w:t>Workflow</w:t>
      </w:r>
      <w:r w:rsidR="001E7D85">
        <w:rPr>
          <w:b/>
        </w:rPr>
        <w:t xml:space="preserve"> </w:t>
      </w:r>
      <w:hyperlink r:id="rId41" w:history="1">
        <w:r w:rsidR="001E7D85" w:rsidRPr="00EA001B">
          <w:rPr>
            <w:rStyle w:val="a3"/>
            <w:b/>
          </w:rPr>
          <w:t>http://azure.microsoft.com/en-us/documentation/articles/app-service-logic-use-logic-app-features/</w:t>
        </w:r>
      </w:hyperlink>
      <w:r w:rsidR="001E7D85">
        <w:rPr>
          <w:b/>
        </w:rPr>
        <w:t xml:space="preserve"> </w:t>
      </w:r>
    </w:p>
    <w:p w:rsidR="00622372" w:rsidRPr="00622372" w:rsidRDefault="00622372">
      <w:r>
        <w:t xml:space="preserve">В принципе, сам наш </w:t>
      </w:r>
      <w:r>
        <w:rPr>
          <w:lang w:val="en-US"/>
        </w:rPr>
        <w:t>workflow</w:t>
      </w:r>
      <w:r w:rsidRPr="00622372">
        <w:t xml:space="preserve"> </w:t>
      </w:r>
      <w:r>
        <w:t xml:space="preserve">хранится в </w:t>
      </w:r>
      <w:proofErr w:type="spellStart"/>
      <w:r>
        <w:rPr>
          <w:lang w:val="en-US"/>
        </w:rPr>
        <w:t>json</w:t>
      </w:r>
      <w:proofErr w:type="spellEnd"/>
      <w:r w:rsidRPr="00622372">
        <w:t xml:space="preserve"> </w:t>
      </w:r>
      <w:r>
        <w:t>формате</w:t>
      </w:r>
      <w:ins w:id="190" w:author="Екатерина Сычева" w:date="2015-04-20T20:46:00Z">
        <w:r w:rsidR="00BD5BA3">
          <w:t>,</w:t>
        </w:r>
      </w:ins>
      <w:r>
        <w:t xml:space="preserve"> и все, что Вы </w:t>
      </w:r>
      <w:proofErr w:type="spellStart"/>
      <w:r>
        <w:t>нагенерировали</w:t>
      </w:r>
      <w:proofErr w:type="spellEnd"/>
      <w:r>
        <w:t xml:space="preserve"> в визуальном редакторе, можно посмотреть в виде текста.</w:t>
      </w:r>
    </w:p>
    <w:p w:rsidR="00622372" w:rsidRPr="00622372" w:rsidRDefault="00622372">
      <w:pPr>
        <w:rPr>
          <w:b/>
        </w:rPr>
      </w:pPr>
      <w:r w:rsidRPr="00622372">
        <w:rPr>
          <w:b/>
          <w:noProof/>
          <w:lang w:eastAsia="ru-RU"/>
        </w:rPr>
        <w:lastRenderedPageBreak/>
        <w:drawing>
          <wp:inline distT="0" distB="0" distL="0" distR="0">
            <wp:extent cx="5940425" cy="4471219"/>
            <wp:effectExtent l="0" t="0" r="3175" b="5715"/>
            <wp:docPr id="12" name="Picture 12" descr="C:\Users\igorsych\Desktop\blog\Azure\Web&amp;Mobile\AppService\cod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gorsych\Desktop\blog\Azure\Web&amp;Mobile\AppService\codeview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372" w:rsidRDefault="00622372">
      <w:pPr>
        <w:rPr>
          <w:b/>
        </w:rPr>
      </w:pPr>
    </w:p>
    <w:p w:rsidR="000F4C62" w:rsidRDefault="000F4C62">
      <w:pPr>
        <w:rPr>
          <w:b/>
        </w:rPr>
      </w:pPr>
      <w:r w:rsidRPr="000F4C62">
        <w:rPr>
          <w:b/>
        </w:rPr>
        <w:t>Мониторинг</w:t>
      </w:r>
      <w:r w:rsidR="00F031FF">
        <w:rPr>
          <w:b/>
        </w:rPr>
        <w:t xml:space="preserve"> </w:t>
      </w:r>
      <w:hyperlink r:id="rId43" w:history="1">
        <w:r w:rsidR="00F031FF" w:rsidRPr="00EA001B">
          <w:rPr>
            <w:rStyle w:val="a3"/>
            <w:b/>
          </w:rPr>
          <w:t>http://azure.microsoft.com/en-us/documentation/articles/app-service-logic-monitor-your-logic-apps/</w:t>
        </w:r>
      </w:hyperlink>
      <w:r w:rsidR="00F031FF">
        <w:rPr>
          <w:b/>
        </w:rPr>
        <w:t xml:space="preserve"> </w:t>
      </w:r>
    </w:p>
    <w:p w:rsidR="000F4C62" w:rsidRDefault="000F4C62">
      <w:r>
        <w:t xml:space="preserve">Каждый запуск </w:t>
      </w:r>
      <w:r>
        <w:rPr>
          <w:lang w:val="en-US"/>
        </w:rPr>
        <w:t>workflow</w:t>
      </w:r>
      <w:r w:rsidRPr="000F4C62">
        <w:t xml:space="preserve"> </w:t>
      </w:r>
      <w:r>
        <w:t>отслеживается, каждый вызов коннектора пишется</w:t>
      </w:r>
      <w:r w:rsidR="00F031FF">
        <w:t>, время работы, успешность-не успешность...</w:t>
      </w:r>
      <w:r>
        <w:t xml:space="preserve"> и все это отображается в </w:t>
      </w:r>
      <w:proofErr w:type="spellStart"/>
      <w:r>
        <w:t>блейдах</w:t>
      </w:r>
      <w:proofErr w:type="spellEnd"/>
      <w:r>
        <w:t xml:space="preserve"> на новом портале.</w:t>
      </w:r>
    </w:p>
    <w:p w:rsidR="000F4C62" w:rsidRPr="000F4C62" w:rsidRDefault="000F4C62">
      <w:r w:rsidRPr="000F4C62">
        <w:rPr>
          <w:noProof/>
          <w:lang w:eastAsia="ru-RU"/>
        </w:rPr>
        <w:drawing>
          <wp:inline distT="0" distB="0" distL="0" distR="0">
            <wp:extent cx="5940425" cy="3165108"/>
            <wp:effectExtent l="0" t="0" r="3175" b="0"/>
            <wp:docPr id="8" name="Picture 8" descr="C:\Users\igorsych\Desktop\blog\Azure\Web&amp;Mobile\AppService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sych\Desktop\blog\Azure\Web&amp;Mobile\AppService\overview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62" w:rsidRPr="00D120F2" w:rsidRDefault="000F4C62">
      <w:pPr>
        <w:rPr>
          <w:lang w:val="en-US"/>
        </w:rPr>
      </w:pPr>
    </w:p>
    <w:p w:rsidR="00547AB2" w:rsidRDefault="00547AB2"/>
    <w:p w:rsidR="00547AB2" w:rsidRPr="003011A4" w:rsidRDefault="00547AB2"/>
    <w:p w:rsidR="00B574A8" w:rsidRPr="00547AB2" w:rsidRDefault="00B574A8">
      <w:r w:rsidRPr="00B574A8">
        <w:rPr>
          <w:b/>
        </w:rPr>
        <w:t>Цены</w:t>
      </w:r>
      <w:r w:rsidRPr="00EA0FC0">
        <w:t xml:space="preserve"> </w:t>
      </w:r>
      <w:hyperlink r:id="rId45" w:history="1">
        <w:r w:rsidRPr="003011A4">
          <w:rPr>
            <w:rStyle w:val="a3"/>
            <w:lang w:val="en-US"/>
          </w:rPr>
          <w:t>http</w:t>
        </w:r>
        <w:r w:rsidRPr="00F031FF">
          <w:rPr>
            <w:rStyle w:val="a3"/>
          </w:rPr>
          <w:t>://</w:t>
        </w:r>
        <w:r w:rsidRPr="003011A4">
          <w:rPr>
            <w:rStyle w:val="a3"/>
            <w:lang w:val="en-US"/>
          </w:rPr>
          <w:t>azure</w:t>
        </w:r>
        <w:r w:rsidRPr="00F031FF">
          <w:rPr>
            <w:rStyle w:val="a3"/>
          </w:rPr>
          <w:t>.</w:t>
        </w:r>
        <w:proofErr w:type="spellStart"/>
        <w:r w:rsidRPr="003011A4">
          <w:rPr>
            <w:rStyle w:val="a3"/>
            <w:lang w:val="en-US"/>
          </w:rPr>
          <w:t>microsoft</w:t>
        </w:r>
        <w:proofErr w:type="spellEnd"/>
        <w:r w:rsidRPr="00F031FF">
          <w:rPr>
            <w:rStyle w:val="a3"/>
          </w:rPr>
          <w:t>.</w:t>
        </w:r>
        <w:r w:rsidRPr="003011A4">
          <w:rPr>
            <w:rStyle w:val="a3"/>
            <w:lang w:val="en-US"/>
          </w:rPr>
          <w:t>com</w:t>
        </w:r>
        <w:r w:rsidRPr="00F031FF">
          <w:rPr>
            <w:rStyle w:val="a3"/>
          </w:rPr>
          <w:t>/</w:t>
        </w:r>
        <w:r w:rsidRPr="003011A4">
          <w:rPr>
            <w:rStyle w:val="a3"/>
            <w:lang w:val="en-US"/>
          </w:rPr>
          <w:t>en</w:t>
        </w:r>
        <w:r w:rsidRPr="00F031FF">
          <w:rPr>
            <w:rStyle w:val="a3"/>
          </w:rPr>
          <w:t>-</w:t>
        </w:r>
        <w:r w:rsidRPr="003011A4">
          <w:rPr>
            <w:rStyle w:val="a3"/>
            <w:lang w:val="en-US"/>
          </w:rPr>
          <w:t>us</w:t>
        </w:r>
        <w:r w:rsidRPr="00F031FF">
          <w:rPr>
            <w:rStyle w:val="a3"/>
          </w:rPr>
          <w:t>/</w:t>
        </w:r>
        <w:r w:rsidRPr="003011A4">
          <w:rPr>
            <w:rStyle w:val="a3"/>
            <w:lang w:val="en-US"/>
          </w:rPr>
          <w:t>pricing</w:t>
        </w:r>
        <w:r w:rsidRPr="00547AB2">
          <w:rPr>
            <w:rStyle w:val="a3"/>
          </w:rPr>
          <w:t>/</w:t>
        </w:r>
        <w:r w:rsidRPr="003011A4">
          <w:rPr>
            <w:rStyle w:val="a3"/>
            <w:lang w:val="en-US"/>
          </w:rPr>
          <w:t>details</w:t>
        </w:r>
        <w:r w:rsidRPr="00547AB2">
          <w:rPr>
            <w:rStyle w:val="a3"/>
          </w:rPr>
          <w:t>/</w:t>
        </w:r>
        <w:r w:rsidRPr="003011A4">
          <w:rPr>
            <w:rStyle w:val="a3"/>
            <w:lang w:val="en-US"/>
          </w:rPr>
          <w:t>app</w:t>
        </w:r>
        <w:r w:rsidRPr="00547AB2">
          <w:rPr>
            <w:rStyle w:val="a3"/>
          </w:rPr>
          <w:t>-</w:t>
        </w:r>
        <w:r w:rsidRPr="003011A4">
          <w:rPr>
            <w:rStyle w:val="a3"/>
            <w:lang w:val="en-US"/>
          </w:rPr>
          <w:t>service</w:t>
        </w:r>
        <w:r w:rsidRPr="00547AB2">
          <w:rPr>
            <w:rStyle w:val="a3"/>
          </w:rPr>
          <w:t>/</w:t>
        </w:r>
      </w:hyperlink>
      <w:r w:rsidRPr="00547AB2">
        <w:t xml:space="preserve"> </w:t>
      </w:r>
    </w:p>
    <w:p w:rsidR="00B574A8" w:rsidRPr="000D7D8E" w:rsidRDefault="00B574A8">
      <w:r>
        <w:t>Наверно</w:t>
      </w:r>
      <w:ins w:id="191" w:author="Екатерина Сычева" w:date="2015-04-20T20:47:00Z">
        <w:r w:rsidR="003E7574">
          <w:t>,</w:t>
        </w:r>
      </w:ins>
      <w:del w:id="192" w:author="Екатерина Сычева" w:date="2015-04-20T20:47:00Z">
        <w:r w:rsidDel="003E7574">
          <w:delText>е</w:delText>
        </w:r>
      </w:del>
      <w:r>
        <w:t xml:space="preserve"> это самый сложный для рас</w:t>
      </w:r>
      <w:del w:id="193" w:author="Екатерина Сычева" w:date="2015-04-20T20:47:00Z">
        <w:r w:rsidDel="003E7574">
          <w:delText>с</w:delText>
        </w:r>
      </w:del>
      <w:r>
        <w:t xml:space="preserve">чета стоимости сервис в </w:t>
      </w:r>
      <w:r>
        <w:rPr>
          <w:lang w:val="en-US"/>
        </w:rPr>
        <w:t>Azure</w:t>
      </w:r>
      <w:r>
        <w:t>.</w:t>
      </w:r>
      <w:r w:rsidR="000D7D8E" w:rsidRPr="000D7D8E">
        <w:t xml:space="preserve"> </w:t>
      </w:r>
      <w:r w:rsidR="000D7D8E">
        <w:t>Множество параметров</w:t>
      </w:r>
      <w:ins w:id="194" w:author="Екатерина Сычева" w:date="2015-04-20T20:47:00Z">
        <w:r w:rsidR="003E7574">
          <w:t>,</w:t>
        </w:r>
      </w:ins>
      <w:r w:rsidR="000D7D8E">
        <w:t xml:space="preserve"> из которых складывается цена. Надеюсь с кальк</w:t>
      </w:r>
      <w:ins w:id="195" w:author="Екатерина Сычева" w:date="2015-04-20T20:47:00Z">
        <w:r w:rsidR="003E7574">
          <w:t>у</w:t>
        </w:r>
      </w:ins>
      <w:r w:rsidR="000D7D8E">
        <w:t xml:space="preserve">ляцией все справятся, если потребуется. </w:t>
      </w:r>
    </w:p>
    <w:p w:rsidR="000D5C49" w:rsidRDefault="000D5C49">
      <w:pPr>
        <w:rPr>
          <w:b/>
        </w:rPr>
      </w:pPr>
    </w:p>
    <w:p w:rsidR="000D5C49" w:rsidRDefault="000D5C49">
      <w:pPr>
        <w:rPr>
          <w:b/>
        </w:rPr>
      </w:pPr>
      <w:r>
        <w:rPr>
          <w:b/>
        </w:rPr>
        <w:t>Резюме</w:t>
      </w:r>
    </w:p>
    <w:p w:rsidR="000D5C49" w:rsidRPr="000D5C49" w:rsidRDefault="000D5C49">
      <w:r>
        <w:t>По сути, множество сервисов, которые ранее в головах у людей были по</w:t>
      </w:r>
      <w:ins w:id="196" w:author="Екатерина Сычева" w:date="2015-04-20T20:48:00Z">
        <w:r w:rsidR="00932ACD">
          <w:t>-</w:t>
        </w:r>
      </w:ins>
      <w:del w:id="197" w:author="Екатерина Сычева" w:date="2015-04-20T20:48:00Z">
        <w:r w:rsidDel="00932ACD">
          <w:delText xml:space="preserve"> </w:delText>
        </w:r>
      </w:del>
      <w:r>
        <w:t>отдельности, теперь должны собраться в единую, стройную картину. А 2 новых сервиса</w:t>
      </w:r>
      <w:del w:id="198" w:author="Екатерина Сычева" w:date="2015-04-20T20:48:00Z">
        <w:r w:rsidDel="00932ACD">
          <w:delText>,</w:delText>
        </w:r>
      </w:del>
      <w:r>
        <w:t xml:space="preserve"> должн</w:t>
      </w:r>
      <w:ins w:id="199" w:author="Екатерина Сычева" w:date="2015-04-20T20:48:00Z">
        <w:r w:rsidR="00932ACD">
          <w:t>ы</w:t>
        </w:r>
      </w:ins>
      <w:bookmarkStart w:id="200" w:name="_GoBack"/>
      <w:bookmarkEnd w:id="200"/>
      <w:del w:id="201" w:author="Екатерина Сычева" w:date="2015-04-20T20:48:00Z">
        <w:r w:rsidDel="00932ACD">
          <w:delText>о</w:delText>
        </w:r>
      </w:del>
      <w:r>
        <w:t xml:space="preserve"> дополнить эту картину.</w:t>
      </w:r>
    </w:p>
    <w:p w:rsidR="000D5C49" w:rsidRDefault="000D5C49">
      <w:pPr>
        <w:rPr>
          <w:b/>
        </w:rPr>
      </w:pPr>
    </w:p>
    <w:p w:rsidR="00E14CF7" w:rsidRPr="003A4904" w:rsidRDefault="006F18B4">
      <w:pPr>
        <w:rPr>
          <w:b/>
        </w:rPr>
      </w:pPr>
      <w:r w:rsidRPr="003A4904">
        <w:rPr>
          <w:b/>
        </w:rPr>
        <w:t>Ссылки</w:t>
      </w:r>
    </w:p>
    <w:p w:rsidR="006F18B4" w:rsidRDefault="006F18B4" w:rsidP="00D52EF1">
      <w:pPr>
        <w:pStyle w:val="a4"/>
        <w:numPr>
          <w:ilvl w:val="0"/>
          <w:numId w:val="1"/>
        </w:numPr>
        <w:rPr>
          <w:lang w:val="en-US"/>
        </w:rPr>
      </w:pPr>
      <w:r>
        <w:t>Все</w:t>
      </w:r>
      <w:r w:rsidRPr="002E505A">
        <w:rPr>
          <w:lang w:val="en-US"/>
        </w:rPr>
        <w:t xml:space="preserve"> </w:t>
      </w:r>
      <w:r w:rsidRPr="00D52EF1">
        <w:rPr>
          <w:lang w:val="en-US"/>
        </w:rPr>
        <w:t>Azure</w:t>
      </w:r>
      <w:r w:rsidRPr="002E505A">
        <w:rPr>
          <w:lang w:val="en-US"/>
        </w:rPr>
        <w:t xml:space="preserve"> </w:t>
      </w:r>
      <w:r w:rsidRPr="00D52EF1">
        <w:rPr>
          <w:lang w:val="en-US"/>
        </w:rPr>
        <w:t>Service</w:t>
      </w:r>
      <w:r w:rsidRPr="002E505A">
        <w:rPr>
          <w:lang w:val="en-US"/>
        </w:rPr>
        <w:t xml:space="preserve"> </w:t>
      </w:r>
      <w:r>
        <w:t>в</w:t>
      </w:r>
      <w:r w:rsidRPr="002E505A">
        <w:rPr>
          <w:lang w:val="en-US"/>
        </w:rPr>
        <w:t xml:space="preserve"> </w:t>
      </w:r>
      <w:r>
        <w:t>статусе</w:t>
      </w:r>
      <w:r w:rsidRPr="002E505A">
        <w:rPr>
          <w:lang w:val="en-US"/>
        </w:rPr>
        <w:t xml:space="preserve"> </w:t>
      </w:r>
      <w:r w:rsidRPr="00D52EF1">
        <w:rPr>
          <w:lang w:val="en-US"/>
        </w:rPr>
        <w:t>Preview</w:t>
      </w:r>
      <w:r w:rsidRPr="002E505A">
        <w:rPr>
          <w:lang w:val="en-US"/>
        </w:rPr>
        <w:t xml:space="preserve"> </w:t>
      </w:r>
      <w:hyperlink r:id="rId46" w:history="1">
        <w:r w:rsidRPr="00D52EF1">
          <w:rPr>
            <w:rStyle w:val="a3"/>
            <w:lang w:val="en-US"/>
          </w:rPr>
          <w:t>http</w:t>
        </w:r>
        <w:r w:rsidRPr="002E505A">
          <w:rPr>
            <w:rStyle w:val="a3"/>
            <w:lang w:val="en-US"/>
          </w:rPr>
          <w:t>://</w:t>
        </w:r>
        <w:r w:rsidRPr="00D52EF1">
          <w:rPr>
            <w:rStyle w:val="a3"/>
            <w:lang w:val="en-US"/>
          </w:rPr>
          <w:t>azure.microsoft.com/en-us/services/preview/</w:t>
        </w:r>
      </w:hyperlink>
      <w:r w:rsidRPr="00D52EF1">
        <w:rPr>
          <w:lang w:val="en-US"/>
        </w:rPr>
        <w:t xml:space="preserve"> </w:t>
      </w:r>
    </w:p>
    <w:p w:rsidR="00C95B75" w:rsidRDefault="00D84BB9" w:rsidP="00C95B75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API APP </w:t>
      </w:r>
      <w:hyperlink r:id="rId47" w:history="1">
        <w:r w:rsidRPr="0069402D">
          <w:rPr>
            <w:rStyle w:val="a3"/>
            <w:lang w:val="en-US"/>
          </w:rPr>
          <w:t>http</w:t>
        </w:r>
        <w:r w:rsidRPr="00C95B75">
          <w:rPr>
            <w:rStyle w:val="a3"/>
            <w:lang w:val="en-US"/>
          </w:rPr>
          <w:t>://</w:t>
        </w:r>
        <w:r w:rsidRPr="0069402D">
          <w:rPr>
            <w:rStyle w:val="a3"/>
            <w:lang w:val="en-US"/>
          </w:rPr>
          <w:t>azure</w:t>
        </w:r>
        <w:r w:rsidRPr="00C95B75">
          <w:rPr>
            <w:rStyle w:val="a3"/>
            <w:lang w:val="en-US"/>
          </w:rPr>
          <w:t>.</w:t>
        </w:r>
        <w:r w:rsidRPr="0069402D">
          <w:rPr>
            <w:rStyle w:val="a3"/>
            <w:lang w:val="en-US"/>
          </w:rPr>
          <w:t>microsoft</w:t>
        </w:r>
        <w:r w:rsidRPr="00C95B75">
          <w:rPr>
            <w:rStyle w:val="a3"/>
            <w:lang w:val="en-US"/>
          </w:rPr>
          <w:t>.</w:t>
        </w:r>
        <w:r w:rsidRPr="0069402D">
          <w:rPr>
            <w:rStyle w:val="a3"/>
            <w:lang w:val="en-US"/>
          </w:rPr>
          <w:t>com</w:t>
        </w:r>
        <w:r w:rsidRPr="00C95B75">
          <w:rPr>
            <w:rStyle w:val="a3"/>
            <w:lang w:val="en-US"/>
          </w:rPr>
          <w:t>/</w:t>
        </w:r>
        <w:r w:rsidRPr="0069402D">
          <w:rPr>
            <w:rStyle w:val="a3"/>
            <w:lang w:val="en-US"/>
          </w:rPr>
          <w:t>en</w:t>
        </w:r>
        <w:r w:rsidRPr="00C95B75">
          <w:rPr>
            <w:rStyle w:val="a3"/>
            <w:lang w:val="en-US"/>
          </w:rPr>
          <w:t>-</w:t>
        </w:r>
        <w:r w:rsidRPr="0069402D">
          <w:rPr>
            <w:rStyle w:val="a3"/>
            <w:lang w:val="en-US"/>
          </w:rPr>
          <w:t>us</w:t>
        </w:r>
        <w:r w:rsidRPr="00C95B75">
          <w:rPr>
            <w:rStyle w:val="a3"/>
            <w:lang w:val="en-US"/>
          </w:rPr>
          <w:t>/</w:t>
        </w:r>
        <w:r w:rsidRPr="0069402D">
          <w:rPr>
            <w:rStyle w:val="a3"/>
            <w:lang w:val="en-US"/>
          </w:rPr>
          <w:t>services</w:t>
        </w:r>
        <w:r w:rsidRPr="00C95B75">
          <w:rPr>
            <w:rStyle w:val="a3"/>
            <w:lang w:val="en-US"/>
          </w:rPr>
          <w:t>/</w:t>
        </w:r>
        <w:r w:rsidRPr="0069402D">
          <w:rPr>
            <w:rStyle w:val="a3"/>
            <w:lang w:val="en-US"/>
          </w:rPr>
          <w:t>app</w:t>
        </w:r>
        <w:r w:rsidRPr="00C95B75">
          <w:rPr>
            <w:rStyle w:val="a3"/>
            <w:lang w:val="en-US"/>
          </w:rPr>
          <w:t>-</w:t>
        </w:r>
        <w:r w:rsidRPr="0069402D">
          <w:rPr>
            <w:rStyle w:val="a3"/>
            <w:lang w:val="en-US"/>
          </w:rPr>
          <w:t>service</w:t>
        </w:r>
        <w:r w:rsidRPr="00C95B75">
          <w:rPr>
            <w:rStyle w:val="a3"/>
            <w:lang w:val="en-US"/>
          </w:rPr>
          <w:t>/</w:t>
        </w:r>
        <w:r w:rsidRPr="0069402D">
          <w:rPr>
            <w:rStyle w:val="a3"/>
            <w:lang w:val="en-US"/>
          </w:rPr>
          <w:t>api</w:t>
        </w:r>
        <w:r w:rsidRPr="00C95B75">
          <w:rPr>
            <w:rStyle w:val="a3"/>
            <w:lang w:val="en-US"/>
          </w:rPr>
          <w:t>/</w:t>
        </w:r>
      </w:hyperlink>
      <w:r w:rsidR="00C95B75">
        <w:rPr>
          <w:lang w:val="en-US"/>
        </w:rPr>
        <w:t xml:space="preserve"> </w:t>
      </w:r>
      <w:hyperlink r:id="rId48" w:history="1">
        <w:r w:rsidR="00C95B75" w:rsidRPr="00C95B75">
          <w:rPr>
            <w:rStyle w:val="a3"/>
            <w:lang w:val="en-US"/>
          </w:rPr>
          <w:t>http://azure.microsoft.com/en-us/documentation/articles/app-service-api-apps-why-best-platform/</w:t>
        </w:r>
      </w:hyperlink>
      <w:r w:rsidR="00C95B75" w:rsidRPr="00C95B75">
        <w:rPr>
          <w:lang w:val="en-US"/>
        </w:rPr>
        <w:t xml:space="preserve"> </w:t>
      </w:r>
    </w:p>
    <w:p w:rsidR="00C95B75" w:rsidRPr="00837157" w:rsidRDefault="00837157" w:rsidP="00837157">
      <w:pPr>
        <w:pStyle w:val="a4"/>
        <w:numPr>
          <w:ilvl w:val="0"/>
          <w:numId w:val="1"/>
        </w:numPr>
      </w:pPr>
      <w:r>
        <w:t xml:space="preserve">Документация по коннекторам </w:t>
      </w:r>
      <w:hyperlink r:id="rId49" w:history="1">
        <w:r w:rsidRPr="00EA001B">
          <w:rPr>
            <w:rStyle w:val="a3"/>
          </w:rPr>
          <w:t>https://msdn.microsoft.com/library/dn948518?f=255&amp;MSPPError=-2147217396</w:t>
        </w:r>
      </w:hyperlink>
      <w:r>
        <w:t xml:space="preserve"> </w:t>
      </w:r>
    </w:p>
    <w:sectPr w:rsidR="00C95B75" w:rsidRPr="00837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f_segoe-ui_semibold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f_segoe-ui_normal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9604D"/>
    <w:multiLevelType w:val="hybridMultilevel"/>
    <w:tmpl w:val="4D808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11D8B"/>
    <w:multiLevelType w:val="hybridMultilevel"/>
    <w:tmpl w:val="05585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C7628A"/>
    <w:multiLevelType w:val="hybridMultilevel"/>
    <w:tmpl w:val="44248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катерина Сычева">
    <w15:presenceInfo w15:providerId="Windows Live" w15:userId="fece478b93f3ad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C5"/>
    <w:rsid w:val="000328C2"/>
    <w:rsid w:val="00066A1A"/>
    <w:rsid w:val="000A1B1C"/>
    <w:rsid w:val="000D5C49"/>
    <w:rsid w:val="000D7D8E"/>
    <w:rsid w:val="000E18E9"/>
    <w:rsid w:val="000F4C62"/>
    <w:rsid w:val="00107140"/>
    <w:rsid w:val="001251EC"/>
    <w:rsid w:val="00136C03"/>
    <w:rsid w:val="00176630"/>
    <w:rsid w:val="00192842"/>
    <w:rsid w:val="001B2B14"/>
    <w:rsid w:val="001C4BB9"/>
    <w:rsid w:val="001D0FC5"/>
    <w:rsid w:val="001E7D85"/>
    <w:rsid w:val="00230704"/>
    <w:rsid w:val="0023702D"/>
    <w:rsid w:val="00242A56"/>
    <w:rsid w:val="00274BB2"/>
    <w:rsid w:val="002E505A"/>
    <w:rsid w:val="003011A4"/>
    <w:rsid w:val="00302B4B"/>
    <w:rsid w:val="003052FD"/>
    <w:rsid w:val="00310403"/>
    <w:rsid w:val="0032571F"/>
    <w:rsid w:val="00363DF0"/>
    <w:rsid w:val="00377CF8"/>
    <w:rsid w:val="003A4904"/>
    <w:rsid w:val="003A56C1"/>
    <w:rsid w:val="003B7C18"/>
    <w:rsid w:val="003E7574"/>
    <w:rsid w:val="003F001B"/>
    <w:rsid w:val="004079EF"/>
    <w:rsid w:val="00427334"/>
    <w:rsid w:val="004273C3"/>
    <w:rsid w:val="00475EA6"/>
    <w:rsid w:val="004A11FB"/>
    <w:rsid w:val="004B20F1"/>
    <w:rsid w:val="004C328C"/>
    <w:rsid w:val="004D42C0"/>
    <w:rsid w:val="00503224"/>
    <w:rsid w:val="00513533"/>
    <w:rsid w:val="00520194"/>
    <w:rsid w:val="00547AB2"/>
    <w:rsid w:val="005A6B77"/>
    <w:rsid w:val="005C1436"/>
    <w:rsid w:val="005D44A4"/>
    <w:rsid w:val="006056EF"/>
    <w:rsid w:val="00613592"/>
    <w:rsid w:val="00622372"/>
    <w:rsid w:val="006715E6"/>
    <w:rsid w:val="00672FC7"/>
    <w:rsid w:val="00674BF6"/>
    <w:rsid w:val="006751A5"/>
    <w:rsid w:val="00684FB1"/>
    <w:rsid w:val="0068778D"/>
    <w:rsid w:val="006C466A"/>
    <w:rsid w:val="006E0ADA"/>
    <w:rsid w:val="006F18B4"/>
    <w:rsid w:val="006F1EE1"/>
    <w:rsid w:val="006F5150"/>
    <w:rsid w:val="00777C38"/>
    <w:rsid w:val="0079798A"/>
    <w:rsid w:val="007A528B"/>
    <w:rsid w:val="007A6C86"/>
    <w:rsid w:val="00827A2A"/>
    <w:rsid w:val="00837157"/>
    <w:rsid w:val="00847386"/>
    <w:rsid w:val="0085023F"/>
    <w:rsid w:val="0089320E"/>
    <w:rsid w:val="008B76DE"/>
    <w:rsid w:val="008C4147"/>
    <w:rsid w:val="008C76B4"/>
    <w:rsid w:val="008D0B3D"/>
    <w:rsid w:val="008F336C"/>
    <w:rsid w:val="00932ACD"/>
    <w:rsid w:val="00971D24"/>
    <w:rsid w:val="0099417E"/>
    <w:rsid w:val="009E2CC8"/>
    <w:rsid w:val="00A10008"/>
    <w:rsid w:val="00A320AD"/>
    <w:rsid w:val="00A73A5D"/>
    <w:rsid w:val="00B20E2D"/>
    <w:rsid w:val="00B574A8"/>
    <w:rsid w:val="00B9640A"/>
    <w:rsid w:val="00BA285D"/>
    <w:rsid w:val="00BC0100"/>
    <w:rsid w:val="00BD5BA3"/>
    <w:rsid w:val="00C05F5F"/>
    <w:rsid w:val="00C35EF6"/>
    <w:rsid w:val="00C419C7"/>
    <w:rsid w:val="00C95B75"/>
    <w:rsid w:val="00CB41D7"/>
    <w:rsid w:val="00CC71D2"/>
    <w:rsid w:val="00D03DBB"/>
    <w:rsid w:val="00D120F2"/>
    <w:rsid w:val="00D27716"/>
    <w:rsid w:val="00D4645D"/>
    <w:rsid w:val="00D52EF1"/>
    <w:rsid w:val="00D57DEC"/>
    <w:rsid w:val="00D757F9"/>
    <w:rsid w:val="00D84BB9"/>
    <w:rsid w:val="00DB6A38"/>
    <w:rsid w:val="00DC4F00"/>
    <w:rsid w:val="00E11FB1"/>
    <w:rsid w:val="00E14CF7"/>
    <w:rsid w:val="00E15276"/>
    <w:rsid w:val="00E21337"/>
    <w:rsid w:val="00E863C5"/>
    <w:rsid w:val="00EA0FC0"/>
    <w:rsid w:val="00EA27DE"/>
    <w:rsid w:val="00EC2A5C"/>
    <w:rsid w:val="00EE4D44"/>
    <w:rsid w:val="00EF262F"/>
    <w:rsid w:val="00F031FF"/>
    <w:rsid w:val="00F26E41"/>
    <w:rsid w:val="00F42666"/>
    <w:rsid w:val="00F7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D028D-1222-4700-AF26-D04E6374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4CF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52EF1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E11FB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EE4D44"/>
    <w:rPr>
      <w:rFonts w:ascii="wf_segoe-ui_semibold" w:hAnsi="wf_segoe-ui_semibold" w:hint="default"/>
      <w:b/>
      <w:bCs/>
    </w:rPr>
  </w:style>
  <w:style w:type="paragraph" w:styleId="a7">
    <w:name w:val="Revision"/>
    <w:hidden/>
    <w:uiPriority w:val="99"/>
    <w:semiHidden/>
    <w:rsid w:val="002E505A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2E5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E50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zure.microsoft.com/en-us/documentation/articles/app-service-dotnet-create-api-app-visual-studio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azure.microsoft.com/en-us/documentation/articles/app-service-logic-use-biztalk-connectors/" TargetMode="External"/><Relationship Id="rId39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azure.microsoft.com/en-us/documentation/articles/app-service-logic-what-are-logic-apps/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11.png"/><Relationship Id="rId47" Type="http://schemas.openxmlformats.org/officeDocument/2006/relationships/hyperlink" Target="http://azure.microsoft.com/en-us/services/app-service/api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azure.microsoft.com/en-us/documentation/articles/app-service-dotnet-create-api-app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://azure.microsoft.com/en-us/documentation/articles/app-service-logic-integration-connectors/" TargetMode="External"/><Relationship Id="rId33" Type="http://schemas.openxmlformats.org/officeDocument/2006/relationships/hyperlink" Target="http://azure.microsoft.com/en-us/pricing/details/app-service/" TargetMode="External"/><Relationship Id="rId38" Type="http://schemas.openxmlformats.org/officeDocument/2006/relationships/hyperlink" Target="http://azure.microsoft.com/en-us/documentation/articles/app-service-logic-use-biztalk-rules/" TargetMode="External"/><Relationship Id="rId46" Type="http://schemas.openxmlformats.org/officeDocument/2006/relationships/hyperlink" Target="http://azure.microsoft.com/en-us/services/previe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zure.microsoft.com/en-us/documentation/articles/app-service-dotnet-remotely-debug-api-app/" TargetMode="External"/><Relationship Id="rId20" Type="http://schemas.openxmlformats.org/officeDocument/2006/relationships/hyperlink" Target="http://azure.microsoft.com/en-us/services/app-service/logic/" TargetMode="External"/><Relationship Id="rId29" Type="http://schemas.openxmlformats.org/officeDocument/2006/relationships/hyperlink" Target="http://azure.microsoft.com/en-us/documentation/articles/app-service-logic-social-connectors/" TargetMode="External"/><Relationship Id="rId41" Type="http://schemas.openxmlformats.org/officeDocument/2006/relationships/hyperlink" Target="http://azure.microsoft.com/en-us/documentation/articles/app-service-logic-use-logic-app-featur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azure.microsoft.com/en-us/services/app-service/api/" TargetMode="External"/><Relationship Id="rId11" Type="http://schemas.openxmlformats.org/officeDocument/2006/relationships/hyperlink" Target="http://azure.microsoft.com/en-us/documentation/articles/app-service-dotnet-deploy-api-app/" TargetMode="External"/><Relationship Id="rId24" Type="http://schemas.openxmlformats.org/officeDocument/2006/relationships/hyperlink" Target="http://azure.microsoft.com/en-us/documentation/articles/app-service-logic-create-EAI-logic-app-using-VETR/" TargetMode="External"/><Relationship Id="rId32" Type="http://schemas.openxmlformats.org/officeDocument/2006/relationships/hyperlink" Target="http://azure.microsoft.com/en-us/documentation/articles/app-service-logic-enterprise-connectors/" TargetMode="External"/><Relationship Id="rId37" Type="http://schemas.openxmlformats.org/officeDocument/2006/relationships/hyperlink" Target="http://azure.microsoft.com/en-us/documentation/articles/app-service-logic-transform-xml-documents/" TargetMode="External"/><Relationship Id="rId40" Type="http://schemas.openxmlformats.org/officeDocument/2006/relationships/image" Target="media/image10.png"/><Relationship Id="rId45" Type="http://schemas.openxmlformats.org/officeDocument/2006/relationships/hyperlink" Target="http://azure.microsoft.com/en-us/pricing/details/app-servi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zure.microsoft.com/en-us/documentation/articles/app-service-api-dotnet-add-authentication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msdn.microsoft.com/library/dn948518?f=255&amp;MSPPError=-2147217396" TargetMode="External"/><Relationship Id="rId36" Type="http://schemas.openxmlformats.org/officeDocument/2006/relationships/image" Target="media/image8.png"/><Relationship Id="rId49" Type="http://schemas.openxmlformats.org/officeDocument/2006/relationships/hyperlink" Target="https://msdn.microsoft.com/library/dn948518?f=255&amp;MSPPError=-2147217396" TargetMode="External"/><Relationship Id="rId10" Type="http://schemas.openxmlformats.org/officeDocument/2006/relationships/hyperlink" Target="http://swagger.io/" TargetMode="External"/><Relationship Id="rId19" Type="http://schemas.openxmlformats.org/officeDocument/2006/relationships/hyperlink" Target="http://azure.microsoft.com/en-us/documentation/articles/app-service-api-connnect-your-app-to-saas-connector/" TargetMode="External"/><Relationship Id="rId31" Type="http://schemas.openxmlformats.org/officeDocument/2006/relationships/hyperlink" Target="http://azure.microsoft.com/en-us/documentation/articles/app-service-logic-data-connectors/" TargetMode="External"/><Relationship Id="rId44" Type="http://schemas.openxmlformats.org/officeDocument/2006/relationships/image" Target="media/image12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asp.net/web-api/overview/getting-started-with-aspnet-web-api/creating-api-help-pages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azure.microsoft.com/en-us/documentation/articles/app-service-logic-create-a-logic-app/" TargetMode="External"/><Relationship Id="rId27" Type="http://schemas.openxmlformats.org/officeDocument/2006/relationships/hyperlink" Target="http://azure.microsoft.com/en-us/documentation/articles/app-service-logic-connectors-list/" TargetMode="External"/><Relationship Id="rId30" Type="http://schemas.openxmlformats.org/officeDocument/2006/relationships/hyperlink" Target="http://azure.microsoft.com/en-us/documentation/articles/app-service-logic-protocol-connectors/" TargetMode="External"/><Relationship Id="rId35" Type="http://schemas.openxmlformats.org/officeDocument/2006/relationships/hyperlink" Target="http://azure.microsoft.com/en-us/documentation/articles/app-service-logic-integrate-with-an-on-premise-SAP-server/" TargetMode="External"/><Relationship Id="rId43" Type="http://schemas.openxmlformats.org/officeDocument/2006/relationships/hyperlink" Target="http://azure.microsoft.com/en-us/documentation/articles/app-service-logic-monitor-your-logic-apps/" TargetMode="External"/><Relationship Id="rId48" Type="http://schemas.openxmlformats.org/officeDocument/2006/relationships/hyperlink" Target="http://azure.microsoft.com/en-us/documentation/articles/app-service-api-apps-why-best-platform/" TargetMode="External"/><Relationship Id="rId8" Type="http://schemas.openxmlformats.org/officeDocument/2006/relationships/image" Target="media/image1.png"/><Relationship Id="rId51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F5AF-7134-4ACA-816E-F4F0B6CF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2308</Words>
  <Characters>13162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Екатерина Сычева</cp:lastModifiedBy>
  <cp:revision>30</cp:revision>
  <dcterms:created xsi:type="dcterms:W3CDTF">2015-04-20T17:15:00Z</dcterms:created>
  <dcterms:modified xsi:type="dcterms:W3CDTF">2015-04-20T17:48:00Z</dcterms:modified>
</cp:coreProperties>
</file>