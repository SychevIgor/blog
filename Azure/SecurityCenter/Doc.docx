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A8" w:rsidRDefault="00CB35DF">
      <w:bookmarkStart w:id="0" w:name="_GoBack"/>
      <w:bookmarkEnd w:id="0"/>
      <w:r>
        <w:t>Положа руку на сердце, все ли из нас являются экспертами по вопросам безопасности</w:t>
      </w:r>
      <w:r w:rsidRPr="00CB35DF">
        <w:t>?</w:t>
      </w:r>
    </w:p>
    <w:p w:rsidR="00CB35DF" w:rsidRDefault="00CB35DF">
      <w:r>
        <w:t xml:space="preserve">Лично я </w:t>
      </w:r>
      <w:r w:rsidR="00195DC1">
        <w:t xml:space="preserve">таковым </w:t>
      </w:r>
      <w:r>
        <w:t>не являюсь, и очень хотел бы, чтобы какой-то искусственный интеллект подумал про безопасность и сказал мне</w:t>
      </w:r>
      <w:r w:rsidR="00195DC1">
        <w:t xml:space="preserve">, </w:t>
      </w:r>
      <w:r>
        <w:t>где у меня потенциальные дырки… а дальше я уже разберусь.</w:t>
      </w:r>
    </w:p>
    <w:p w:rsidR="00CB35DF" w:rsidRDefault="00CB35DF"/>
    <w:p w:rsidR="00262E70" w:rsidRDefault="00C61766">
      <w:r>
        <w:t xml:space="preserve">В </w:t>
      </w:r>
      <w:r>
        <w:rPr>
          <w:lang w:val="en-US"/>
        </w:rPr>
        <w:t>Azure</w:t>
      </w:r>
      <w:r w:rsidRPr="00C61766">
        <w:t xml:space="preserve"> </w:t>
      </w:r>
      <w:r>
        <w:t xml:space="preserve">в </w:t>
      </w:r>
      <w:r>
        <w:rPr>
          <w:lang w:val="en-US"/>
        </w:rPr>
        <w:t>preview</w:t>
      </w:r>
      <w:r>
        <w:t xml:space="preserve"> появилась достаточно полезная </w:t>
      </w:r>
      <w:proofErr w:type="spellStart"/>
      <w:r>
        <w:t>фича</w:t>
      </w:r>
      <w:proofErr w:type="spellEnd"/>
      <w:r w:rsidR="00195DC1">
        <w:t xml:space="preserve">: </w:t>
      </w:r>
      <w:r>
        <w:rPr>
          <w:lang w:val="en-US"/>
        </w:rPr>
        <w:t>Azure</w:t>
      </w:r>
      <w:r w:rsidRPr="00C61766">
        <w:t xml:space="preserve"> </w:t>
      </w:r>
      <w:r>
        <w:rPr>
          <w:lang w:val="en-US"/>
        </w:rPr>
        <w:t>Security</w:t>
      </w:r>
      <w:r w:rsidRPr="00C61766">
        <w:t xml:space="preserve"> </w:t>
      </w:r>
      <w:r>
        <w:rPr>
          <w:lang w:val="en-US"/>
        </w:rPr>
        <w:t>Center</w:t>
      </w:r>
      <w:r w:rsidR="00262E70" w:rsidRPr="00262E70">
        <w:t xml:space="preserve"> </w:t>
      </w:r>
      <w:hyperlink r:id="rId4" w:history="1">
        <w:r w:rsidR="00262E70" w:rsidRPr="00A40360">
          <w:rPr>
            <w:rStyle w:val="Hyperlink"/>
            <w:lang w:val="en-US"/>
          </w:rPr>
          <w:t>https</w:t>
        </w:r>
        <w:r w:rsidR="00262E70" w:rsidRPr="00A40360">
          <w:rPr>
            <w:rStyle w:val="Hyperlink"/>
          </w:rPr>
          <w:t>://</w:t>
        </w:r>
        <w:r w:rsidR="00262E70" w:rsidRPr="00A40360">
          <w:rPr>
            <w:rStyle w:val="Hyperlink"/>
            <w:lang w:val="en-US"/>
          </w:rPr>
          <w:t>azure</w:t>
        </w:r>
        <w:r w:rsidR="00262E70" w:rsidRPr="00A40360">
          <w:rPr>
            <w:rStyle w:val="Hyperlink"/>
          </w:rPr>
          <w:t>.</w:t>
        </w:r>
        <w:r w:rsidR="00262E70" w:rsidRPr="00A40360">
          <w:rPr>
            <w:rStyle w:val="Hyperlink"/>
            <w:lang w:val="en-US"/>
          </w:rPr>
          <w:t>microsoft</w:t>
        </w:r>
        <w:r w:rsidR="00262E70" w:rsidRPr="00A40360">
          <w:rPr>
            <w:rStyle w:val="Hyperlink"/>
          </w:rPr>
          <w:t>.</w:t>
        </w:r>
        <w:r w:rsidR="00262E70" w:rsidRPr="00A40360">
          <w:rPr>
            <w:rStyle w:val="Hyperlink"/>
            <w:lang w:val="en-US"/>
          </w:rPr>
          <w:t>com</w:t>
        </w:r>
        <w:r w:rsidR="00262E70" w:rsidRPr="00A40360">
          <w:rPr>
            <w:rStyle w:val="Hyperlink"/>
          </w:rPr>
          <w:t>/</w:t>
        </w:r>
        <w:r w:rsidR="00262E70" w:rsidRPr="00A40360">
          <w:rPr>
            <w:rStyle w:val="Hyperlink"/>
            <w:lang w:val="en-US"/>
          </w:rPr>
          <w:t>en</w:t>
        </w:r>
        <w:r w:rsidR="00262E70" w:rsidRPr="00A40360">
          <w:rPr>
            <w:rStyle w:val="Hyperlink"/>
          </w:rPr>
          <w:t>-</w:t>
        </w:r>
        <w:r w:rsidR="00262E70" w:rsidRPr="00A40360">
          <w:rPr>
            <w:rStyle w:val="Hyperlink"/>
            <w:lang w:val="en-US"/>
          </w:rPr>
          <w:t>us</w:t>
        </w:r>
        <w:r w:rsidR="00262E70" w:rsidRPr="00A40360">
          <w:rPr>
            <w:rStyle w:val="Hyperlink"/>
          </w:rPr>
          <w:t>/</w:t>
        </w:r>
        <w:r w:rsidR="00262E70" w:rsidRPr="00A40360">
          <w:rPr>
            <w:rStyle w:val="Hyperlink"/>
            <w:lang w:val="en-US"/>
          </w:rPr>
          <w:t>services</w:t>
        </w:r>
        <w:r w:rsidR="00262E70" w:rsidRPr="00A40360">
          <w:rPr>
            <w:rStyle w:val="Hyperlink"/>
          </w:rPr>
          <w:t>/</w:t>
        </w:r>
        <w:r w:rsidR="00262E70" w:rsidRPr="00A40360">
          <w:rPr>
            <w:rStyle w:val="Hyperlink"/>
            <w:lang w:val="en-US"/>
          </w:rPr>
          <w:t>security</w:t>
        </w:r>
        <w:r w:rsidR="00262E70" w:rsidRPr="00A40360">
          <w:rPr>
            <w:rStyle w:val="Hyperlink"/>
          </w:rPr>
          <w:t>-</w:t>
        </w:r>
        <w:r w:rsidR="00262E70" w:rsidRPr="00A40360">
          <w:rPr>
            <w:rStyle w:val="Hyperlink"/>
            <w:lang w:val="en-US"/>
          </w:rPr>
          <w:t>center</w:t>
        </w:r>
        <w:r w:rsidR="00262E70" w:rsidRPr="00A40360">
          <w:rPr>
            <w:rStyle w:val="Hyperlink"/>
          </w:rPr>
          <w:t>/</w:t>
        </w:r>
      </w:hyperlink>
      <w:r w:rsidR="00262E70" w:rsidRPr="00262E70">
        <w:t xml:space="preserve"> </w:t>
      </w:r>
      <w:r w:rsidR="00262E70">
        <w:t xml:space="preserve">, которая умеет анализировать вашу инсталляцию (виртуальные машины, сети, наличие </w:t>
      </w:r>
      <w:r w:rsidR="00262E70">
        <w:rPr>
          <w:lang w:val="en-US"/>
        </w:rPr>
        <w:t>firewall</w:t>
      </w:r>
      <w:r w:rsidR="00262E70" w:rsidRPr="00262E70">
        <w:t xml:space="preserve"> </w:t>
      </w:r>
      <w:r w:rsidR="00262E70">
        <w:t xml:space="preserve">и еще несколько моментов </w:t>
      </w:r>
      <w:hyperlink r:id="rId5" w:history="1">
        <w:r w:rsidR="00262E70" w:rsidRPr="00A40360">
          <w:rPr>
            <w:rStyle w:val="Hyperlink"/>
          </w:rPr>
          <w:t>https://azure.microsoft.com/en-us/documentation/articles/security-center-policies/</w:t>
        </w:r>
      </w:hyperlink>
      <w:r w:rsidR="00262E70">
        <w:t xml:space="preserve"> ).</w:t>
      </w:r>
    </w:p>
    <w:p w:rsidR="00262E70" w:rsidRDefault="00262E70">
      <w:r>
        <w:t>Давайте посмотрим, что он может.</w:t>
      </w:r>
    </w:p>
    <w:p w:rsidR="00262E70" w:rsidRPr="00195DC1" w:rsidRDefault="00262E70"/>
    <w:p w:rsidR="00262E70" w:rsidRDefault="00262E70">
      <w:r>
        <w:t>Для начала</w:t>
      </w:r>
      <w:r w:rsidR="00655C05">
        <w:t>,</w:t>
      </w:r>
      <w:r>
        <w:t xml:space="preserve"> </w:t>
      </w:r>
      <w:proofErr w:type="spellStart"/>
      <w:r>
        <w:t>задеплоим</w:t>
      </w:r>
      <w:proofErr w:type="spellEnd"/>
      <w:r>
        <w:t xml:space="preserve"> что-нибудь в </w:t>
      </w:r>
      <w:r>
        <w:rPr>
          <w:lang w:val="en-US"/>
        </w:rPr>
        <w:t>Azure</w:t>
      </w:r>
      <w:r>
        <w:t xml:space="preserve">. Я для тестов буду использовать этот </w:t>
      </w:r>
      <w:r>
        <w:rPr>
          <w:lang w:val="en-US"/>
        </w:rPr>
        <w:t>ARM</w:t>
      </w:r>
      <w:r w:rsidRPr="00262E70">
        <w:t xml:space="preserve"> </w:t>
      </w:r>
      <w:r>
        <w:t xml:space="preserve">шаблон </w:t>
      </w:r>
      <w:hyperlink r:id="rId6" w:history="1">
        <w:r w:rsidRPr="00A40360">
          <w:rPr>
            <w:rStyle w:val="Hyperlink"/>
          </w:rPr>
          <w:t>https://github.com/msftrupfe/ARM/tree/securityPost</w:t>
        </w:r>
      </w:hyperlink>
      <w:r>
        <w:t xml:space="preserve"> </w:t>
      </w:r>
    </w:p>
    <w:p w:rsidR="00262E70" w:rsidRPr="005C2BCA" w:rsidRDefault="00655C05">
      <w:r>
        <w:t>Он в себя включает</w:t>
      </w:r>
      <w:r w:rsidR="00262E70">
        <w:t xml:space="preserve"> приложение с 3 слоями</w:t>
      </w:r>
      <w:r>
        <w:t xml:space="preserve">: </w:t>
      </w:r>
      <w:r w:rsidR="00262E70">
        <w:t>1</w:t>
      </w:r>
      <w:r w:rsidR="00262E70" w:rsidRPr="00262E70">
        <w:t>-</w:t>
      </w:r>
      <w:r w:rsidR="00262E70">
        <w:rPr>
          <w:lang w:val="en-US"/>
        </w:rPr>
        <w:t>N</w:t>
      </w:r>
      <w:r w:rsidR="00262E70">
        <w:t xml:space="preserve"> виртуальных машин в веб слое</w:t>
      </w:r>
      <w:r w:rsidR="00262E70" w:rsidRPr="00262E70">
        <w:t xml:space="preserve"> (</w:t>
      </w:r>
      <w:r w:rsidR="00262E70">
        <w:rPr>
          <w:lang w:val="en-US"/>
        </w:rPr>
        <w:t>windows</w:t>
      </w:r>
      <w:r w:rsidR="00262E70" w:rsidRPr="00262E70">
        <w:t xml:space="preserve"> </w:t>
      </w:r>
      <w:r w:rsidR="00262E70">
        <w:rPr>
          <w:lang w:val="en-US"/>
        </w:rPr>
        <w:t>server</w:t>
      </w:r>
      <w:r w:rsidR="00262E70" w:rsidRPr="00262E70">
        <w:t xml:space="preserve"> 2012</w:t>
      </w:r>
      <w:r w:rsidR="00262E70">
        <w:rPr>
          <w:lang w:val="en-US"/>
        </w:rPr>
        <w:t>r</w:t>
      </w:r>
      <w:r w:rsidR="00262E70" w:rsidRPr="00262E70">
        <w:t>2)</w:t>
      </w:r>
      <w:r w:rsidR="00262E70">
        <w:t>, 1-</w:t>
      </w:r>
      <w:r w:rsidR="00262E70">
        <w:rPr>
          <w:lang w:val="en-US"/>
        </w:rPr>
        <w:t>N</w:t>
      </w:r>
      <w:r w:rsidR="00262E70">
        <w:t xml:space="preserve"> виртуальных машин в слое бизнес</w:t>
      </w:r>
      <w:r>
        <w:t>-</w:t>
      </w:r>
      <w:r w:rsidR="00262E70">
        <w:t>логики</w:t>
      </w:r>
      <w:r>
        <w:t xml:space="preserve"> </w:t>
      </w:r>
      <w:r w:rsidR="00262E70" w:rsidRPr="00262E70">
        <w:t>(</w:t>
      </w:r>
      <w:r w:rsidR="00262E70">
        <w:rPr>
          <w:lang w:val="en-US"/>
        </w:rPr>
        <w:t>windows</w:t>
      </w:r>
      <w:r w:rsidR="00262E70" w:rsidRPr="00262E70">
        <w:t xml:space="preserve"> </w:t>
      </w:r>
      <w:r w:rsidR="00262E70">
        <w:rPr>
          <w:lang w:val="en-US"/>
        </w:rPr>
        <w:t>server</w:t>
      </w:r>
      <w:r w:rsidR="00262E70" w:rsidRPr="00262E70">
        <w:t xml:space="preserve"> 2012</w:t>
      </w:r>
      <w:r w:rsidR="00262E70">
        <w:rPr>
          <w:lang w:val="en-US"/>
        </w:rPr>
        <w:t>r</w:t>
      </w:r>
      <w:r w:rsidR="00262E70" w:rsidRPr="00262E70">
        <w:t>2)</w:t>
      </w:r>
      <w:r w:rsidR="00262E70">
        <w:t>, 1-</w:t>
      </w:r>
      <w:r w:rsidR="00262E70">
        <w:rPr>
          <w:lang w:val="en-US"/>
        </w:rPr>
        <w:t>N</w:t>
      </w:r>
      <w:r w:rsidR="00262E70">
        <w:t xml:space="preserve"> в слое данных </w:t>
      </w:r>
      <w:r w:rsidR="00262E70" w:rsidRPr="00262E70">
        <w:t>(</w:t>
      </w:r>
      <w:r w:rsidR="00262E70">
        <w:rPr>
          <w:lang w:val="en-US"/>
        </w:rPr>
        <w:t>SQL</w:t>
      </w:r>
      <w:r w:rsidR="00262E70" w:rsidRPr="00262E70">
        <w:t xml:space="preserve"> </w:t>
      </w:r>
      <w:r w:rsidR="00262E70">
        <w:rPr>
          <w:lang w:val="en-US"/>
        </w:rPr>
        <w:t>server</w:t>
      </w:r>
      <w:r w:rsidR="00262E70" w:rsidRPr="00262E70">
        <w:t xml:space="preserve"> </w:t>
      </w:r>
      <w:r w:rsidR="00262E70">
        <w:t xml:space="preserve">на </w:t>
      </w:r>
      <w:r w:rsidR="00262E70">
        <w:rPr>
          <w:lang w:val="en-US"/>
        </w:rPr>
        <w:t>windows</w:t>
      </w:r>
      <w:r w:rsidR="00262E70" w:rsidRPr="00262E70">
        <w:t xml:space="preserve"> </w:t>
      </w:r>
      <w:r w:rsidR="00262E70">
        <w:rPr>
          <w:lang w:val="en-US"/>
        </w:rPr>
        <w:t>server</w:t>
      </w:r>
      <w:r w:rsidR="00262E70" w:rsidRPr="00262E70">
        <w:t xml:space="preserve"> 2012</w:t>
      </w:r>
      <w:r w:rsidR="00262E70">
        <w:rPr>
          <w:lang w:val="en-US"/>
        </w:rPr>
        <w:t>r</w:t>
      </w:r>
      <w:r w:rsidR="00262E70" w:rsidRPr="00262E70">
        <w:t>2).</w:t>
      </w:r>
      <w:r w:rsidR="00262E70">
        <w:t xml:space="preserve"> Виртуальные машины в </w:t>
      </w:r>
      <w:r w:rsidR="00262E70">
        <w:rPr>
          <w:lang w:val="en-US"/>
        </w:rPr>
        <w:t>availability</w:t>
      </w:r>
      <w:r w:rsidR="00262E70" w:rsidRPr="00262E70">
        <w:t xml:space="preserve"> </w:t>
      </w:r>
      <w:r w:rsidR="00262E70">
        <w:t>группах. 1 сеть, с 3 подсетями (1 между базой и логикой, 1 между логикой и вебом и одна</w:t>
      </w:r>
      <w:r>
        <w:t>,</w:t>
      </w:r>
      <w:r w:rsidR="00262E70">
        <w:t xml:space="preserve"> по сути</w:t>
      </w:r>
      <w:r>
        <w:t>,</w:t>
      </w:r>
      <w:r w:rsidR="00262E70">
        <w:t xml:space="preserve"> </w:t>
      </w:r>
      <w:r w:rsidR="00262E70">
        <w:rPr>
          <w:lang w:val="en-US"/>
        </w:rPr>
        <w:t>DMZ</w:t>
      </w:r>
      <w:r w:rsidR="00262E70">
        <w:t xml:space="preserve">). Каждая подсеть содержит свою </w:t>
      </w:r>
      <w:r w:rsidR="00262E70">
        <w:rPr>
          <w:lang w:val="en-US"/>
        </w:rPr>
        <w:t>network</w:t>
      </w:r>
      <w:r w:rsidR="00262E70" w:rsidRPr="00262E70">
        <w:t xml:space="preserve"> </w:t>
      </w:r>
      <w:r w:rsidR="00262E70">
        <w:rPr>
          <w:lang w:val="en-US"/>
        </w:rPr>
        <w:t>security</w:t>
      </w:r>
      <w:r w:rsidR="00262E70" w:rsidRPr="00262E70">
        <w:t xml:space="preserve"> </w:t>
      </w:r>
      <w:r w:rsidR="00262E70">
        <w:rPr>
          <w:lang w:val="en-US"/>
        </w:rPr>
        <w:t>group</w:t>
      </w:r>
      <w:r w:rsidR="00262E70">
        <w:t xml:space="preserve">, в которой определены </w:t>
      </w:r>
      <w:r w:rsidR="00262E70">
        <w:rPr>
          <w:lang w:val="en-US"/>
        </w:rPr>
        <w:t>inbound</w:t>
      </w:r>
      <w:r w:rsidR="00262E70" w:rsidRPr="00262E70">
        <w:t>/</w:t>
      </w:r>
      <w:r w:rsidR="00262E70">
        <w:rPr>
          <w:lang w:val="en-US"/>
        </w:rPr>
        <w:t>outbound</w:t>
      </w:r>
      <w:r w:rsidR="00262E70" w:rsidRPr="00262E70">
        <w:t xml:space="preserve"> </w:t>
      </w:r>
      <w:r w:rsidR="00262E70">
        <w:rPr>
          <w:lang w:val="en-US"/>
        </w:rPr>
        <w:t>security</w:t>
      </w:r>
      <w:r w:rsidR="00262E70" w:rsidRPr="00262E70">
        <w:t xml:space="preserve"> </w:t>
      </w:r>
      <w:r w:rsidR="00262E70">
        <w:rPr>
          <w:lang w:val="en-US"/>
        </w:rPr>
        <w:t>rule</w:t>
      </w:r>
      <w:r w:rsidR="00262E70">
        <w:t xml:space="preserve"> (считайте для простоты</w:t>
      </w:r>
      <w:r>
        <w:t xml:space="preserve">, </w:t>
      </w:r>
      <w:r w:rsidR="00262E70">
        <w:t xml:space="preserve">что правила для </w:t>
      </w:r>
      <w:r w:rsidR="00262E70">
        <w:rPr>
          <w:lang w:val="en-US"/>
        </w:rPr>
        <w:t>firewall</w:t>
      </w:r>
      <w:r w:rsidR="00262E70">
        <w:t xml:space="preserve">, которые </w:t>
      </w:r>
      <w:r>
        <w:t xml:space="preserve">либо </w:t>
      </w:r>
      <w:r w:rsidR="00262E70">
        <w:t xml:space="preserve">разрешают трафик на определенные </w:t>
      </w:r>
      <w:proofErr w:type="spellStart"/>
      <w:r w:rsidR="00262E70">
        <w:rPr>
          <w:lang w:val="en-US"/>
        </w:rPr>
        <w:t>ip</w:t>
      </w:r>
      <w:proofErr w:type="spellEnd"/>
      <w:r w:rsidR="00262E70">
        <w:t>, либо запрещают)</w:t>
      </w:r>
      <w:r w:rsidR="00A01FBC">
        <w:t>.</w:t>
      </w:r>
      <w:r w:rsidR="008378A5">
        <w:t xml:space="preserve"> Визуально как-то так</w:t>
      </w:r>
      <w:r w:rsidR="008378A5" w:rsidRPr="005C2BCA">
        <w:t>:</w:t>
      </w:r>
    </w:p>
    <w:p w:rsidR="008378A5" w:rsidRDefault="009B7B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155" cy="31007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09" w:rsidRDefault="00251B09">
      <w:r>
        <w:rPr>
          <w:noProof/>
          <w:lang w:eastAsia="ru-RU"/>
        </w:rPr>
        <w:lastRenderedPageBreak/>
        <w:drawing>
          <wp:inline distT="0" distB="0" distL="0" distR="0">
            <wp:extent cx="359092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09" w:rsidRPr="00251B09" w:rsidRDefault="00251B09">
      <w:r>
        <w:t xml:space="preserve">Теперь давайте включим сбор данных для </w:t>
      </w:r>
      <w:r>
        <w:rPr>
          <w:lang w:val="en-US"/>
        </w:rPr>
        <w:t>security</w:t>
      </w:r>
      <w:r w:rsidRPr="00251B09">
        <w:t xml:space="preserve"> </w:t>
      </w:r>
      <w:r>
        <w:rPr>
          <w:lang w:val="en-US"/>
        </w:rPr>
        <w:t>center</w:t>
      </w:r>
      <w:r w:rsidRPr="00251B09">
        <w:t>:</w:t>
      </w:r>
    </w:p>
    <w:p w:rsidR="00251B09" w:rsidRDefault="00F61A1A">
      <w:r>
        <w:rPr>
          <w:noProof/>
          <w:lang w:eastAsia="ru-RU"/>
        </w:rPr>
        <w:drawing>
          <wp:inline distT="0" distB="0" distL="0" distR="0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1A" w:rsidRDefault="0001775E">
      <w:pPr>
        <w:rPr>
          <w:lang w:val="en-US"/>
        </w:rPr>
      </w:pPr>
      <w:r>
        <w:rPr>
          <w:lang w:val="en-US"/>
        </w:rPr>
        <w:t>Security</w:t>
      </w:r>
      <w:r w:rsidRPr="0001775E">
        <w:rPr>
          <w:lang w:val="en-US"/>
        </w:rPr>
        <w:t xml:space="preserve"> </w:t>
      </w:r>
      <w:r>
        <w:rPr>
          <w:lang w:val="en-US"/>
        </w:rPr>
        <w:t>Center</w:t>
      </w:r>
      <w:r w:rsidRPr="0001775E">
        <w:rPr>
          <w:lang w:val="en-US"/>
        </w:rPr>
        <w:t xml:space="preserve"> </w:t>
      </w:r>
      <w:r>
        <w:t>создаст</w:t>
      </w:r>
      <w:r w:rsidRPr="0001775E">
        <w:rPr>
          <w:lang w:val="en-US"/>
        </w:rPr>
        <w:t xml:space="preserve"> </w:t>
      </w:r>
      <w:r>
        <w:t>для</w:t>
      </w:r>
      <w:r w:rsidRPr="0001775E">
        <w:rPr>
          <w:lang w:val="en-US"/>
        </w:rPr>
        <w:t xml:space="preserve"> </w:t>
      </w:r>
      <w:r>
        <w:t>сбора</w:t>
      </w:r>
      <w:r w:rsidRPr="0001775E">
        <w:rPr>
          <w:lang w:val="en-US"/>
        </w:rPr>
        <w:t xml:space="preserve"> </w:t>
      </w:r>
      <w:r>
        <w:t>данных</w:t>
      </w:r>
      <w:r w:rsidRPr="0001775E">
        <w:rPr>
          <w:lang w:val="en-US"/>
        </w:rPr>
        <w:t xml:space="preserve"> </w:t>
      </w:r>
      <w:r>
        <w:rPr>
          <w:lang w:val="en-US"/>
        </w:rPr>
        <w:t xml:space="preserve">resource group </w:t>
      </w:r>
      <w:r>
        <w:t>и</w:t>
      </w:r>
      <w:r w:rsidRPr="0001775E">
        <w:rPr>
          <w:lang w:val="en-US"/>
        </w:rPr>
        <w:t xml:space="preserve"> </w:t>
      </w:r>
      <w:r>
        <w:rPr>
          <w:lang w:val="en-US"/>
        </w:rPr>
        <w:t>storage account</w:t>
      </w:r>
      <w:r w:rsidRPr="0001775E">
        <w:rPr>
          <w:lang w:val="en-US"/>
        </w:rPr>
        <w:t>.</w:t>
      </w:r>
    </w:p>
    <w:p w:rsidR="0001775E" w:rsidRDefault="0001775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5E" w:rsidRDefault="0001775E">
      <w:r>
        <w:t>Вы заметите, что у меня таких</w:t>
      </w:r>
      <w:r w:rsidR="00655C05">
        <w:t xml:space="preserve"> 2</w:t>
      </w:r>
      <w:r>
        <w:t xml:space="preserve"> группы</w:t>
      </w:r>
      <w:r w:rsidR="00655C05">
        <w:t>.</w:t>
      </w:r>
      <w:r>
        <w:t xml:space="preserve"> </w:t>
      </w:r>
      <w:r w:rsidR="00655C05">
        <w:t xml:space="preserve">Это </w:t>
      </w:r>
      <w:r>
        <w:t>потому, что у меня 2 подписки и данные собираются для каждой подписки отдельно.</w:t>
      </w:r>
    </w:p>
    <w:p w:rsidR="00144C7F" w:rsidRDefault="00144C7F">
      <w:r>
        <w:t>Давайте</w:t>
      </w:r>
      <w:r w:rsidRPr="00144C7F">
        <w:t xml:space="preserve"> </w:t>
      </w:r>
      <w:r>
        <w:t>откроем</w:t>
      </w:r>
      <w:r w:rsidRPr="00144C7F">
        <w:t xml:space="preserve"> </w:t>
      </w:r>
      <w:r>
        <w:rPr>
          <w:lang w:val="en-US"/>
        </w:rPr>
        <w:t>Blade</w:t>
      </w:r>
      <w:r w:rsidRPr="00144C7F">
        <w:t xml:space="preserve"> </w:t>
      </w:r>
      <w:r>
        <w:t>с</w:t>
      </w:r>
      <w:r w:rsidRPr="00144C7F">
        <w:t xml:space="preserve"> </w:t>
      </w:r>
      <w:r>
        <w:rPr>
          <w:lang w:val="en-US"/>
        </w:rPr>
        <w:t>Security</w:t>
      </w:r>
      <w:r w:rsidRPr="00144C7F">
        <w:t xml:space="preserve"> </w:t>
      </w:r>
      <w:r>
        <w:rPr>
          <w:lang w:val="en-US"/>
        </w:rPr>
        <w:t>Center</w:t>
      </w:r>
      <w:r w:rsidRPr="00144C7F">
        <w:t xml:space="preserve"> </w:t>
      </w:r>
      <w:r>
        <w:t>и посмотрим, как все плохо.</w:t>
      </w:r>
    </w:p>
    <w:p w:rsidR="00144C7F" w:rsidRDefault="00144C7F">
      <w:r>
        <w:rPr>
          <w:noProof/>
          <w:lang w:eastAsia="ru-RU"/>
        </w:rPr>
        <w:lastRenderedPageBreak/>
        <w:drawing>
          <wp:inline distT="0" distB="0" distL="0" distR="0">
            <wp:extent cx="5943600" cy="641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7F" w:rsidRDefault="00144C7F">
      <w:r>
        <w:t>Я</w:t>
      </w:r>
      <w:r w:rsidR="00655C05">
        <w:t>,</w:t>
      </w:r>
      <w:r>
        <w:t xml:space="preserve"> в целом</w:t>
      </w:r>
      <w:r w:rsidR="00655C05">
        <w:t>,</w:t>
      </w:r>
      <w:r>
        <w:t xml:space="preserve"> догадывался, что у меня дыра в безопасности (хорошо, что хоть что-то в безопасности), но выглядит как-то совсем печально</w:t>
      </w:r>
      <w:r w:rsidR="00655C05">
        <w:t>,</w:t>
      </w:r>
      <w:r>
        <w:t xml:space="preserve"> и надо разбираться.</w:t>
      </w:r>
    </w:p>
    <w:p w:rsidR="00144C7F" w:rsidRDefault="00144C7F">
      <w:r>
        <w:t xml:space="preserve">Начнем с вкладки </w:t>
      </w:r>
      <w:r>
        <w:rPr>
          <w:lang w:val="en-US"/>
        </w:rPr>
        <w:t>Applications</w:t>
      </w:r>
    </w:p>
    <w:p w:rsidR="00144C7F" w:rsidRDefault="00144C7F">
      <w:r>
        <w:t>Я не совсем согласен с картинкой, которую использовала продуктовая команда, но суть понятна</w:t>
      </w:r>
      <w:r w:rsidR="00655C05">
        <w:t>:</w:t>
      </w:r>
      <w:r>
        <w:t xml:space="preserve"> где ваш </w:t>
      </w:r>
      <w:r>
        <w:rPr>
          <w:lang w:val="en-US"/>
        </w:rPr>
        <w:t>firewall</w:t>
      </w:r>
      <w:r w:rsidRPr="00144C7F">
        <w:t xml:space="preserve"> </w:t>
      </w:r>
      <w:r>
        <w:t xml:space="preserve">перед </w:t>
      </w:r>
      <w:r>
        <w:rPr>
          <w:lang w:val="en-US"/>
        </w:rPr>
        <w:t>public</w:t>
      </w:r>
      <w:r w:rsidRPr="00144C7F">
        <w:t xml:space="preserve"> </w:t>
      </w:r>
      <w:proofErr w:type="spellStart"/>
      <w:r>
        <w:rPr>
          <w:lang w:val="en-US"/>
        </w:rPr>
        <w:t>ip</w:t>
      </w:r>
      <w:proofErr w:type="spellEnd"/>
      <w:r w:rsidRPr="00144C7F">
        <w:t xml:space="preserve"> </w:t>
      </w:r>
      <w:r>
        <w:t>вашего приложения</w:t>
      </w:r>
      <w:r w:rsidRPr="00144C7F">
        <w:t>?</w:t>
      </w:r>
    </w:p>
    <w:p w:rsidR="00144C7F" w:rsidRPr="00144C7F" w:rsidRDefault="00144C7F">
      <w:r>
        <w:rPr>
          <w:noProof/>
          <w:lang w:eastAsia="ru-RU"/>
        </w:rPr>
        <w:lastRenderedPageBreak/>
        <w:drawing>
          <wp:inline distT="0" distB="0" distL="0" distR="0">
            <wp:extent cx="593407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7F" w:rsidRDefault="00144C7F">
      <w:r>
        <w:t>Сразу предлагается фикс</w:t>
      </w:r>
      <w:r w:rsidR="00AD5BCF">
        <w:t xml:space="preserve"> –</w:t>
      </w:r>
      <w:r>
        <w:t xml:space="preserve"> добавить </w:t>
      </w:r>
      <w:r>
        <w:rPr>
          <w:lang w:val="en-US"/>
        </w:rPr>
        <w:t>firewall</w:t>
      </w:r>
      <w:r w:rsidRPr="00144C7F">
        <w:t xml:space="preserve"> </w:t>
      </w:r>
      <w:r>
        <w:t xml:space="preserve">от внешнего </w:t>
      </w:r>
      <w:proofErr w:type="spellStart"/>
      <w:r>
        <w:t>вендора</w:t>
      </w:r>
      <w:proofErr w:type="spellEnd"/>
      <w:r>
        <w:t xml:space="preserve"> (не спешите его добавлять, почитайте про его возможности, про цены, может быть</w:t>
      </w:r>
      <w:r w:rsidR="00AD5BCF">
        <w:t>,</w:t>
      </w:r>
      <w:r>
        <w:t xml:space="preserve"> вам этот </w:t>
      </w:r>
      <w:r>
        <w:rPr>
          <w:lang w:val="en-US"/>
        </w:rPr>
        <w:t>public</w:t>
      </w:r>
      <w:r w:rsidRPr="00144C7F">
        <w:t xml:space="preserve"> </w:t>
      </w:r>
      <w:proofErr w:type="spellStart"/>
      <w:r>
        <w:rPr>
          <w:lang w:val="en-US"/>
        </w:rPr>
        <w:t>ip</w:t>
      </w:r>
      <w:proofErr w:type="spellEnd"/>
      <w:r w:rsidRPr="00144C7F">
        <w:t xml:space="preserve"> </w:t>
      </w:r>
      <w:r>
        <w:t>и не нужен)</w:t>
      </w:r>
      <w:r w:rsidR="003A6893">
        <w:t>.</w:t>
      </w:r>
    </w:p>
    <w:p w:rsidR="003A6893" w:rsidRPr="003A6893" w:rsidRDefault="003A6893">
      <w:r>
        <w:t>Как и любая другая ошибка, найденная роботом</w:t>
      </w:r>
      <w:r w:rsidR="00AD5BCF">
        <w:t xml:space="preserve">, </w:t>
      </w:r>
      <w:r>
        <w:t xml:space="preserve">она должна быть обдумана человеком, и я лично решил проигнорировать </w:t>
      </w:r>
      <w:r w:rsidR="00AD5BCF">
        <w:t xml:space="preserve">её, </w:t>
      </w:r>
      <w:r>
        <w:t>и</w:t>
      </w:r>
      <w:r w:rsidR="00AD5BCF">
        <w:t>,</w:t>
      </w:r>
      <w:r>
        <w:t xml:space="preserve"> чтобы она мне глаза не мозолила</w:t>
      </w:r>
      <w:r w:rsidR="00AD5BCF">
        <w:t>,</w:t>
      </w:r>
      <w:r>
        <w:t xml:space="preserve"> сделал </w:t>
      </w:r>
      <w:r>
        <w:rPr>
          <w:lang w:val="en-US"/>
        </w:rPr>
        <w:t>dismiss</w:t>
      </w:r>
    </w:p>
    <w:p w:rsidR="003A6893" w:rsidRPr="003A6893" w:rsidRDefault="003A6893">
      <w:r>
        <w:rPr>
          <w:noProof/>
          <w:lang w:eastAsia="ru-RU"/>
        </w:rPr>
        <w:drawing>
          <wp:inline distT="0" distB="0" distL="0" distR="0">
            <wp:extent cx="59436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93" w:rsidRDefault="003A6893"/>
    <w:p w:rsidR="003A6893" w:rsidRDefault="003A6893">
      <w:r>
        <w:lastRenderedPageBreak/>
        <w:t>Давайте посмотрим</w:t>
      </w:r>
      <w:r w:rsidR="00AD5BCF">
        <w:t>,</w:t>
      </w:r>
      <w:r>
        <w:t xml:space="preserve"> что там с виртуальными </w:t>
      </w:r>
      <w:r w:rsidR="00AD5BCF">
        <w:t>машинами-</w:t>
      </w:r>
      <w:r>
        <w:t>то</w:t>
      </w:r>
    </w:p>
    <w:p w:rsidR="003A6893" w:rsidRDefault="003A6893">
      <w:r>
        <w:rPr>
          <w:noProof/>
          <w:lang w:eastAsia="ru-RU"/>
        </w:rPr>
        <w:drawing>
          <wp:inline distT="0" distB="0" distL="0" distR="0">
            <wp:extent cx="5943600" cy="4480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93" w:rsidRDefault="003A6893">
      <w:r>
        <w:t>Опять печально,</w:t>
      </w:r>
      <w:r w:rsidR="00AD5BCF">
        <w:t xml:space="preserve"> но</w:t>
      </w:r>
      <w:r>
        <w:t xml:space="preserve"> по всем 3 машинам есть потенциальные проблемы</w:t>
      </w:r>
      <w:r w:rsidRPr="003A6893">
        <w:t>:</w:t>
      </w:r>
      <w:r>
        <w:t xml:space="preserve"> диски нешифрованные</w:t>
      </w:r>
      <w:r w:rsidR="00AD5BCF">
        <w:t xml:space="preserve"> </w:t>
      </w:r>
      <w:r>
        <w:t xml:space="preserve">(в </w:t>
      </w:r>
      <w:r>
        <w:rPr>
          <w:lang w:val="en-US"/>
        </w:rPr>
        <w:t>azure</w:t>
      </w:r>
      <w:r w:rsidRPr="003A6893">
        <w:t xml:space="preserve"> </w:t>
      </w:r>
      <w:r>
        <w:t xml:space="preserve">только </w:t>
      </w:r>
      <w:r>
        <w:rPr>
          <w:lang w:val="en-US"/>
        </w:rPr>
        <w:t>disk</w:t>
      </w:r>
      <w:r w:rsidRPr="003A6893">
        <w:t xml:space="preserve"> </w:t>
      </w:r>
      <w:r>
        <w:rPr>
          <w:lang w:val="en-US"/>
        </w:rPr>
        <w:t>c</w:t>
      </w:r>
      <w:r w:rsidRPr="003A6893">
        <w:t xml:space="preserve"> </w:t>
      </w:r>
      <w:r>
        <w:t xml:space="preserve">может быть зашифрован </w:t>
      </w:r>
      <w:proofErr w:type="spellStart"/>
      <w:r>
        <w:rPr>
          <w:lang w:val="en-US"/>
        </w:rPr>
        <w:t>bitlocker</w:t>
      </w:r>
      <w:proofErr w:type="spellEnd"/>
      <w:r>
        <w:t xml:space="preserve">-ом), обновлений не хватает, антивируса нет. Для некоторых проблем можно прям сразу нажать на кнопку </w:t>
      </w:r>
      <w:r w:rsidR="00AD5BCF">
        <w:t>«</w:t>
      </w:r>
      <w:r>
        <w:t>решение</w:t>
      </w:r>
      <w:r w:rsidR="00AD5BCF">
        <w:t>»</w:t>
      </w:r>
      <w:r>
        <w:t>. Например</w:t>
      </w:r>
      <w:r w:rsidR="00AD5BCF">
        <w:t>,</w:t>
      </w:r>
      <w:r>
        <w:t xml:space="preserve"> установить антивирус в машину.</w:t>
      </w:r>
    </w:p>
    <w:p w:rsidR="003A6893" w:rsidRDefault="00FA6731">
      <w:r>
        <w:rPr>
          <w:noProof/>
          <w:lang w:eastAsia="ru-RU"/>
        </w:rPr>
        <w:lastRenderedPageBreak/>
        <w:drawing>
          <wp:inline distT="0" distB="0" distL="0" distR="0">
            <wp:extent cx="5934075" cy="693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31" w:rsidRDefault="00FA6731">
      <w:r>
        <w:t xml:space="preserve">Жмем </w:t>
      </w:r>
      <w:r w:rsidR="006E0E55">
        <w:t>кнопку</w:t>
      </w:r>
      <w:r>
        <w:t xml:space="preserve"> </w:t>
      </w:r>
      <w:r w:rsidR="00AD5BCF">
        <w:t>«</w:t>
      </w:r>
      <w:r>
        <w:t>создать</w:t>
      </w:r>
      <w:r w:rsidR="00AD5BCF">
        <w:t>»</w:t>
      </w:r>
      <w:r>
        <w:t xml:space="preserve"> и будем считать, что мы стали чуть-чуть безопаснее.</w:t>
      </w:r>
    </w:p>
    <w:p w:rsidR="008100F1" w:rsidRPr="0030670B" w:rsidRDefault="0030670B">
      <w:pPr>
        <w:rPr>
          <w:b/>
        </w:rPr>
      </w:pPr>
      <w:r w:rsidRPr="0030670B">
        <w:rPr>
          <w:b/>
        </w:rPr>
        <w:t>Ну и самое важное</w:t>
      </w:r>
      <w:r w:rsidR="00AD5BCF">
        <w:rPr>
          <w:b/>
        </w:rPr>
        <w:t xml:space="preserve"> –</w:t>
      </w:r>
      <w:r w:rsidRPr="0030670B">
        <w:rPr>
          <w:b/>
        </w:rPr>
        <w:t xml:space="preserve"> сеть</w:t>
      </w:r>
    </w:p>
    <w:p w:rsidR="0030670B" w:rsidRDefault="0030670B"/>
    <w:p w:rsidR="008100F1" w:rsidRDefault="008100F1">
      <w:r>
        <w:t>Давайте посмотрим, что</w:t>
      </w:r>
      <w:r w:rsidR="00AD5BCF">
        <w:t xml:space="preserve"> </w:t>
      </w:r>
      <w:r>
        <w:t xml:space="preserve">же </w:t>
      </w:r>
      <w:r>
        <w:rPr>
          <w:lang w:val="en-US"/>
        </w:rPr>
        <w:t>security</w:t>
      </w:r>
      <w:r w:rsidRPr="008100F1">
        <w:t xml:space="preserve"> </w:t>
      </w:r>
      <w:r>
        <w:rPr>
          <w:lang w:val="en-US"/>
        </w:rPr>
        <w:t>center</w:t>
      </w:r>
      <w:r w:rsidRPr="008100F1">
        <w:t xml:space="preserve"> </w:t>
      </w:r>
      <w:r>
        <w:t>не нравится в конфигурации моих подсетей.</w:t>
      </w:r>
    </w:p>
    <w:p w:rsidR="008100F1" w:rsidRDefault="00D15FE6">
      <w:r>
        <w:rPr>
          <w:noProof/>
          <w:lang w:eastAsia="ru-RU"/>
        </w:rPr>
        <w:lastRenderedPageBreak/>
        <w:drawing>
          <wp:inline distT="0" distB="0" distL="0" distR="0" wp14:anchorId="2C2BEBBA" wp14:editId="2BFEF8F1">
            <wp:extent cx="5934075" cy="3324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70B">
        <w:rPr>
          <w:noProof/>
          <w:lang w:eastAsia="ru-RU"/>
        </w:rPr>
        <w:drawing>
          <wp:inline distT="0" distB="0" distL="0" distR="0" wp14:anchorId="55514F65" wp14:editId="2B5FC9D5">
            <wp:extent cx="593407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0B" w:rsidRDefault="0030670B">
      <w:r>
        <w:t>Ну</w:t>
      </w:r>
      <w:r w:rsidR="00AD5BCF">
        <w:t>,</w:t>
      </w:r>
      <w:r>
        <w:t xml:space="preserve"> понятно</w:t>
      </w:r>
      <w:r w:rsidR="00AD5BCF">
        <w:t xml:space="preserve">: </w:t>
      </w:r>
      <w:r>
        <w:t>правила</w:t>
      </w:r>
      <w:r w:rsidR="00AD5BCF">
        <w:t>,</w:t>
      </w:r>
      <w:r>
        <w:t xml:space="preserve"> по сути</w:t>
      </w:r>
      <w:r w:rsidR="00AD5BCF">
        <w:t>,</w:t>
      </w:r>
      <w:r>
        <w:t xml:space="preserve"> разрешают всем</w:t>
      </w:r>
      <w:r w:rsidR="00AD5BCF">
        <w:t>,</w:t>
      </w:r>
      <w:r>
        <w:t xml:space="preserve"> кому не лень</w:t>
      </w:r>
      <w:r w:rsidR="00AD5BCF">
        <w:t>,</w:t>
      </w:r>
      <w:r>
        <w:t xml:space="preserve"> отсылать трафик на любой </w:t>
      </w:r>
      <w:proofErr w:type="spellStart"/>
      <w:r>
        <w:rPr>
          <w:lang w:val="en-US"/>
        </w:rPr>
        <w:t>ip</w:t>
      </w:r>
      <w:proofErr w:type="spellEnd"/>
      <w:r w:rsidRPr="0030670B">
        <w:t xml:space="preserve"> </w:t>
      </w:r>
      <w:r>
        <w:t>в моей подсети</w:t>
      </w:r>
      <w:r w:rsidR="00AD5BCF">
        <w:t>,</w:t>
      </w:r>
      <w:r>
        <w:t xml:space="preserve"> и это </w:t>
      </w:r>
      <w:r w:rsidR="00AD5BCF">
        <w:t>ни</w:t>
      </w:r>
      <w:r>
        <w:t>как не блокируется. Согласен</w:t>
      </w:r>
      <w:r w:rsidR="00AD5BCF">
        <w:t xml:space="preserve">, </w:t>
      </w:r>
      <w:r>
        <w:t>проблема</w:t>
      </w:r>
      <w:r w:rsidR="00AD5BCF">
        <w:t>,</w:t>
      </w:r>
      <w:r>
        <w:t xml:space="preserve"> и надо правила конфигурировать. </w:t>
      </w:r>
    </w:p>
    <w:p w:rsidR="00D15FE6" w:rsidRDefault="00D15FE6"/>
    <w:p w:rsidR="00D15FE6" w:rsidRDefault="00D15FE6">
      <w:r>
        <w:t xml:space="preserve">Я решил, что доступ к </w:t>
      </w:r>
      <w:r>
        <w:rPr>
          <w:lang w:val="en-US"/>
        </w:rPr>
        <w:t>RDP</w:t>
      </w:r>
      <w:r w:rsidRPr="00D15FE6">
        <w:t xml:space="preserve"> </w:t>
      </w:r>
      <w:r>
        <w:t>я разрешу только из моей виртуальной сети.</w:t>
      </w:r>
    </w:p>
    <w:p w:rsidR="00D15FE6" w:rsidRDefault="00D15FE6">
      <w:r>
        <w:rPr>
          <w:noProof/>
          <w:lang w:eastAsia="ru-RU"/>
        </w:rPr>
        <w:lastRenderedPageBreak/>
        <w:drawing>
          <wp:inline distT="0" distB="0" distL="0" distR="0">
            <wp:extent cx="5943600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E6" w:rsidRDefault="00D15FE6"/>
    <w:p w:rsidR="00D15FE6" w:rsidRDefault="00D15FE6">
      <w:r>
        <w:t>Не скажу, что я закрыл все дыры, но спасибо</w:t>
      </w:r>
      <w:r w:rsidR="00AD5BCF">
        <w:t>,</w:t>
      </w:r>
      <w:r>
        <w:t xml:space="preserve"> что </w:t>
      </w:r>
      <w:r>
        <w:rPr>
          <w:lang w:val="en-US"/>
        </w:rPr>
        <w:t>security</w:t>
      </w:r>
      <w:r w:rsidRPr="00D15FE6">
        <w:t xml:space="preserve"> </w:t>
      </w:r>
      <w:r>
        <w:rPr>
          <w:lang w:val="en-US"/>
        </w:rPr>
        <w:t>center</w:t>
      </w:r>
      <w:r w:rsidRPr="00D15FE6">
        <w:t xml:space="preserve"> </w:t>
      </w:r>
      <w:r>
        <w:t>указал мне на самые базовые вещи, которые я быстро смог закрыть, чтобы хоть самые очевидные дары в безопасности закрыть.</w:t>
      </w:r>
    </w:p>
    <w:p w:rsidR="00D15FE6" w:rsidRDefault="00D15FE6"/>
    <w:p w:rsidR="00D15FE6" w:rsidRDefault="00D377B8">
      <w:r>
        <w:t xml:space="preserve">Что вообще умеет проверять </w:t>
      </w:r>
      <w:r>
        <w:rPr>
          <w:lang w:val="en-US"/>
        </w:rPr>
        <w:t>Security</w:t>
      </w:r>
      <w:r w:rsidRPr="00D377B8">
        <w:t xml:space="preserve"> </w:t>
      </w:r>
      <w:r>
        <w:rPr>
          <w:lang w:val="en-US"/>
        </w:rPr>
        <w:t>Center</w:t>
      </w:r>
      <w:r w:rsidRPr="00D377B8">
        <w:t>?</w:t>
      </w:r>
      <w:r>
        <w:t xml:space="preserve"> Да мы по сути все и разобрали, кроме вещей связанных с </w:t>
      </w:r>
      <w:proofErr w:type="spellStart"/>
      <w:r>
        <w:rPr>
          <w:lang w:val="en-US"/>
        </w:rPr>
        <w:t>sql</w:t>
      </w:r>
      <w:proofErr w:type="spellEnd"/>
      <w:r>
        <w:t xml:space="preserve">. Еще </w:t>
      </w:r>
      <w:r>
        <w:rPr>
          <w:lang w:val="en-US"/>
        </w:rPr>
        <w:t>SC</w:t>
      </w:r>
      <w:r w:rsidRPr="00D377B8">
        <w:t xml:space="preserve"> </w:t>
      </w:r>
      <w:r>
        <w:t xml:space="preserve">умеет проверять включено ли шифрование на </w:t>
      </w:r>
      <w:r>
        <w:rPr>
          <w:lang w:val="en-US"/>
        </w:rPr>
        <w:t>SQL</w:t>
      </w:r>
      <w:r w:rsidRPr="00D377B8">
        <w:t xml:space="preserve"> </w:t>
      </w:r>
      <w:hyperlink r:id="rId19" w:history="1">
        <w:r w:rsidRPr="00A40360">
          <w:rPr>
            <w:rStyle w:val="Hyperlink"/>
            <w:lang w:val="en-US"/>
          </w:rPr>
          <w:t>https</w:t>
        </w:r>
        <w:r w:rsidRPr="00A40360">
          <w:rPr>
            <w:rStyle w:val="Hyperlink"/>
          </w:rPr>
          <w:t>://</w:t>
        </w:r>
        <w:r w:rsidRPr="00A40360">
          <w:rPr>
            <w:rStyle w:val="Hyperlink"/>
            <w:lang w:val="en-US"/>
          </w:rPr>
          <w:t>msdn</w:t>
        </w:r>
        <w:r w:rsidRPr="00A40360">
          <w:rPr>
            <w:rStyle w:val="Hyperlink"/>
          </w:rPr>
          <w:t>.</w:t>
        </w:r>
        <w:r w:rsidRPr="00A40360">
          <w:rPr>
            <w:rStyle w:val="Hyperlink"/>
            <w:lang w:val="en-US"/>
          </w:rPr>
          <w:t>microsoft</w:t>
        </w:r>
        <w:r w:rsidRPr="00A40360">
          <w:rPr>
            <w:rStyle w:val="Hyperlink"/>
          </w:rPr>
          <w:t>.</w:t>
        </w:r>
        <w:r w:rsidRPr="00A40360">
          <w:rPr>
            <w:rStyle w:val="Hyperlink"/>
            <w:lang w:val="en-US"/>
          </w:rPr>
          <w:t>com</w:t>
        </w:r>
        <w:r w:rsidRPr="00A40360">
          <w:rPr>
            <w:rStyle w:val="Hyperlink"/>
          </w:rPr>
          <w:t>/</w:t>
        </w:r>
        <w:r w:rsidRPr="00A40360">
          <w:rPr>
            <w:rStyle w:val="Hyperlink"/>
            <w:lang w:val="en-US"/>
          </w:rPr>
          <w:t>en</w:t>
        </w:r>
        <w:r w:rsidRPr="00A40360">
          <w:rPr>
            <w:rStyle w:val="Hyperlink"/>
          </w:rPr>
          <w:t>-</w:t>
        </w:r>
        <w:r w:rsidRPr="00A40360">
          <w:rPr>
            <w:rStyle w:val="Hyperlink"/>
            <w:lang w:val="en-US"/>
          </w:rPr>
          <w:t>us</w:t>
        </w:r>
        <w:r w:rsidRPr="00A40360">
          <w:rPr>
            <w:rStyle w:val="Hyperlink"/>
          </w:rPr>
          <w:t>/</w:t>
        </w:r>
        <w:r w:rsidRPr="00A40360">
          <w:rPr>
            <w:rStyle w:val="Hyperlink"/>
            <w:lang w:val="en-US"/>
          </w:rPr>
          <w:t>library</w:t>
        </w:r>
        <w:r w:rsidRPr="00A40360">
          <w:rPr>
            <w:rStyle w:val="Hyperlink"/>
          </w:rPr>
          <w:t>/</w:t>
        </w:r>
        <w:r w:rsidRPr="00A40360">
          <w:rPr>
            <w:rStyle w:val="Hyperlink"/>
            <w:lang w:val="en-US"/>
          </w:rPr>
          <w:t>dn</w:t>
        </w:r>
        <w:r w:rsidRPr="00A40360">
          <w:rPr>
            <w:rStyle w:val="Hyperlink"/>
          </w:rPr>
          <w:t>948096.</w:t>
        </w:r>
        <w:r w:rsidRPr="00A40360">
          <w:rPr>
            <w:rStyle w:val="Hyperlink"/>
            <w:lang w:val="en-US"/>
          </w:rPr>
          <w:t>aspx</w:t>
        </w:r>
      </w:hyperlink>
      <w:r w:rsidRPr="00D377B8">
        <w:t xml:space="preserve"> </w:t>
      </w:r>
      <w:r>
        <w:t xml:space="preserve">, и включен ли </w:t>
      </w:r>
      <w:r>
        <w:rPr>
          <w:lang w:val="en-US"/>
        </w:rPr>
        <w:t>Audit</w:t>
      </w:r>
      <w:r w:rsidRPr="00D377B8">
        <w:t xml:space="preserve"> </w:t>
      </w:r>
      <w:hyperlink r:id="rId20" w:history="1">
        <w:r w:rsidRPr="00A40360">
          <w:rPr>
            <w:rStyle w:val="Hyperlink"/>
          </w:rPr>
          <w:t>https://azure.microsoft.com/en-us/documentation/articles/sql-database-auditing-get-started/</w:t>
        </w:r>
      </w:hyperlink>
      <w:r w:rsidRPr="00D377B8">
        <w:t xml:space="preserve"> </w:t>
      </w:r>
      <w:r>
        <w:t xml:space="preserve">на </w:t>
      </w:r>
      <w:r>
        <w:rPr>
          <w:lang w:val="en-US"/>
        </w:rPr>
        <w:t>SQL</w:t>
      </w:r>
      <w:r>
        <w:t xml:space="preserve">. </w:t>
      </w:r>
    </w:p>
    <w:p w:rsidR="00D377B8" w:rsidRDefault="00D377B8"/>
    <w:p w:rsidR="00D377B8" w:rsidRPr="00195DC1" w:rsidRDefault="00D377B8">
      <w:r>
        <w:t xml:space="preserve">Для </w:t>
      </w:r>
      <w:r>
        <w:rPr>
          <w:lang w:val="en-US"/>
        </w:rPr>
        <w:t>preview</w:t>
      </w:r>
      <w:r w:rsidRPr="00D377B8">
        <w:t xml:space="preserve"> </w:t>
      </w:r>
      <w:r>
        <w:t>сервиса</w:t>
      </w:r>
      <w:r w:rsidR="00AD5BCF">
        <w:t>,</w:t>
      </w:r>
      <w:r>
        <w:t xml:space="preserve"> по</w:t>
      </w:r>
      <w:r w:rsidR="00AD5BCF">
        <w:t>-</w:t>
      </w:r>
      <w:r>
        <w:t>моему</w:t>
      </w:r>
      <w:r w:rsidR="00AD5BCF">
        <w:t>,</w:t>
      </w:r>
      <w:r>
        <w:t xml:space="preserve"> не плохо. Есть пожелание что добавить</w:t>
      </w:r>
      <w:r w:rsidRPr="00D377B8">
        <w:t>?</w:t>
      </w:r>
      <w:r>
        <w:t xml:space="preserve"> Вам сюда </w:t>
      </w:r>
      <w:hyperlink r:id="rId21" w:history="1">
        <w:r w:rsidRPr="00A40360">
          <w:rPr>
            <w:rStyle w:val="Hyperlink"/>
          </w:rPr>
          <w:t>https://feedback.azure.com/forums/216840-security-and-compliance</w:t>
        </w:r>
      </w:hyperlink>
      <w:r w:rsidRPr="00195DC1">
        <w:t xml:space="preserve"> </w:t>
      </w:r>
    </w:p>
    <w:p w:rsidR="0030670B" w:rsidRDefault="0030670B"/>
    <w:p w:rsidR="00D15FE6" w:rsidRPr="0030670B" w:rsidRDefault="00D15FE6"/>
    <w:sectPr w:rsidR="00D15FE6" w:rsidRPr="00306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F8"/>
    <w:rsid w:val="0001775E"/>
    <w:rsid w:val="00144C7F"/>
    <w:rsid w:val="00195DC1"/>
    <w:rsid w:val="001D6BF8"/>
    <w:rsid w:val="00243EA8"/>
    <w:rsid w:val="00251B09"/>
    <w:rsid w:val="00262E70"/>
    <w:rsid w:val="0030670B"/>
    <w:rsid w:val="003A6893"/>
    <w:rsid w:val="005C2BCA"/>
    <w:rsid w:val="00655C05"/>
    <w:rsid w:val="006E0E55"/>
    <w:rsid w:val="008100F1"/>
    <w:rsid w:val="008378A5"/>
    <w:rsid w:val="009B7BD7"/>
    <w:rsid w:val="00A01FBC"/>
    <w:rsid w:val="00AD5BCF"/>
    <w:rsid w:val="00C61766"/>
    <w:rsid w:val="00CB35DF"/>
    <w:rsid w:val="00D15FE6"/>
    <w:rsid w:val="00D377B8"/>
    <w:rsid w:val="00F61A1A"/>
    <w:rsid w:val="00F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97FA6-7D92-4B3D-92B5-9C8B48A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E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C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feedback.azure.com/forums/216840-security-and-complianc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azure.microsoft.com/en-us/documentation/articles/sql-database-auditing-get-started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sftrupfe/ARM/tree/securityPo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zure.microsoft.com/en-us/documentation/articles/security-center-policies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sdn.microsoft.com/en-us/library/dn948096.aspx" TargetMode="External"/><Relationship Id="rId4" Type="http://schemas.openxmlformats.org/officeDocument/2006/relationships/hyperlink" Target="https://azure.microsoft.com/en-us/services/security-center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20</cp:revision>
  <dcterms:created xsi:type="dcterms:W3CDTF">2016-02-10T18:51:00Z</dcterms:created>
  <dcterms:modified xsi:type="dcterms:W3CDTF">2016-02-15T05:45:00Z</dcterms:modified>
</cp:coreProperties>
</file>