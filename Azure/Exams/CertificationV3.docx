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128C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ru-RU"/>
        </w:rPr>
      </w:pPr>
      <w:r>
        <w:rPr>
          <w:rFonts w:ascii="Calibri Light" w:hAnsi="Calibri Light" w:cs="Calibri Light"/>
          <w:sz w:val="40"/>
          <w:szCs w:val="40"/>
        </w:rPr>
        <w:t>Certification</w:t>
      </w:r>
    </w:p>
    <w:p w14:paraId="3D045BC7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ru-RU"/>
        </w:rPr>
      </w:pPr>
      <w:r>
        <w:rPr>
          <w:rFonts w:ascii="Calibri" w:hAnsi="Calibri" w:cs="Calibri"/>
          <w:color w:val="767676"/>
          <w:sz w:val="20"/>
          <w:szCs w:val="20"/>
        </w:rPr>
        <w:t>Sunday</w:t>
      </w:r>
      <w:r w:rsidRPr="00B13119">
        <w:rPr>
          <w:rFonts w:ascii="Calibri" w:hAnsi="Calibri" w:cs="Calibri"/>
          <w:color w:val="767676"/>
          <w:sz w:val="20"/>
          <w:szCs w:val="20"/>
          <w:lang w:val="ru-RU"/>
        </w:rPr>
        <w:t xml:space="preserve">, </w:t>
      </w:r>
      <w:r>
        <w:rPr>
          <w:rFonts w:ascii="Calibri" w:hAnsi="Calibri" w:cs="Calibri"/>
          <w:color w:val="767676"/>
          <w:sz w:val="20"/>
          <w:szCs w:val="20"/>
        </w:rPr>
        <w:t>December</w:t>
      </w:r>
      <w:r w:rsidRPr="00B13119">
        <w:rPr>
          <w:rFonts w:ascii="Calibri" w:hAnsi="Calibri" w:cs="Calibri"/>
          <w:color w:val="767676"/>
          <w:sz w:val="20"/>
          <w:szCs w:val="20"/>
          <w:lang w:val="ru-RU"/>
        </w:rPr>
        <w:t xml:space="preserve"> 23, 2018</w:t>
      </w:r>
    </w:p>
    <w:p w14:paraId="6B41AFBE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ru-RU"/>
        </w:rPr>
      </w:pPr>
      <w:r w:rsidRPr="00B13119">
        <w:rPr>
          <w:rFonts w:ascii="Calibri" w:hAnsi="Calibri" w:cs="Calibri"/>
          <w:color w:val="767676"/>
          <w:sz w:val="20"/>
          <w:szCs w:val="20"/>
          <w:lang w:val="ru-RU"/>
        </w:rPr>
        <w:t>19:35</w:t>
      </w:r>
    </w:p>
    <w:p w14:paraId="51FFECAE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27B556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8649430" w14:textId="083D60D8" w:rsidR="00141CB6" w:rsidRPr="000B1D9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На </w:t>
      </w:r>
      <w:r w:rsidR="00976675">
        <w:rPr>
          <w:rFonts w:ascii="Calibri" w:hAnsi="Calibri" w:cs="Calibri"/>
          <w:sz w:val="22"/>
          <w:szCs w:val="22"/>
          <w:lang w:val="ru-RU"/>
        </w:rPr>
        <w:t xml:space="preserve">мероприятии </w:t>
      </w:r>
      <w:r>
        <w:rPr>
          <w:rFonts w:ascii="Calibri" w:hAnsi="Calibri" w:cs="Calibri"/>
          <w:sz w:val="22"/>
          <w:szCs w:val="22"/>
          <w:lang w:val="ru-RU"/>
        </w:rPr>
        <w:t>в сентябре 2018 было анонсирован</w:t>
      </w:r>
      <w:r w:rsidR="00976675">
        <w:rPr>
          <w:rFonts w:ascii="Calibri" w:hAnsi="Calibri" w:cs="Calibri"/>
          <w:sz w:val="22"/>
          <w:szCs w:val="22"/>
          <w:lang w:val="ru-RU"/>
        </w:rPr>
        <w:t>о</w:t>
      </w:r>
      <w:r>
        <w:rPr>
          <w:rFonts w:ascii="Calibri" w:hAnsi="Calibri" w:cs="Calibri"/>
          <w:sz w:val="22"/>
          <w:szCs w:val="22"/>
          <w:lang w:val="ru-RU"/>
        </w:rPr>
        <w:t xml:space="preserve">, что появились </w:t>
      </w:r>
      <w:r w:rsidR="00976675">
        <w:rPr>
          <w:rFonts w:ascii="Calibri" w:hAnsi="Calibri" w:cs="Calibri"/>
          <w:sz w:val="22"/>
          <w:szCs w:val="22"/>
          <w:lang w:val="ru-RU"/>
        </w:rPr>
        <w:t xml:space="preserve">новые </w:t>
      </w:r>
      <w:r>
        <w:rPr>
          <w:rFonts w:ascii="Calibri" w:hAnsi="Calibri" w:cs="Calibri"/>
          <w:sz w:val="22"/>
          <w:szCs w:val="22"/>
          <w:lang w:val="ru-RU"/>
        </w:rPr>
        <w:t>экзамены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серии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-***</w:t>
      </w:r>
      <w:r>
        <w:rPr>
          <w:rFonts w:ascii="Calibri" w:hAnsi="Calibri" w:cs="Calibri"/>
          <w:sz w:val="22"/>
          <w:szCs w:val="22"/>
          <w:lang w:val="ru-RU"/>
        </w:rPr>
        <w:t>, серия</w:t>
      </w:r>
      <w:r w:rsidR="00976675">
        <w:rPr>
          <w:rFonts w:ascii="Calibri" w:hAnsi="Calibri" w:cs="Calibri"/>
          <w:sz w:val="22"/>
          <w:szCs w:val="22"/>
          <w:lang w:val="ru-RU"/>
        </w:rPr>
        <w:t xml:space="preserve"> же</w:t>
      </w:r>
      <w:r>
        <w:rPr>
          <w:rFonts w:ascii="Calibri" w:hAnsi="Calibri" w:cs="Calibri"/>
          <w:sz w:val="22"/>
          <w:szCs w:val="22"/>
          <w:lang w:val="ru-RU"/>
        </w:rPr>
        <w:t xml:space="preserve"> 70-53*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уйдет в небытие. Описание уже было тут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ru-RU"/>
          </w:rPr>
          <w:t>https://habr.com/post/426351/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, но</w:t>
      </w:r>
      <w:r w:rsidR="00A1380C" w:rsidRPr="007C3466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стать</w:t>
      </w:r>
      <w:r w:rsidR="00976675">
        <w:rPr>
          <w:rFonts w:ascii="Calibri" w:hAnsi="Calibri" w:cs="Calibri"/>
          <w:sz w:val="22"/>
          <w:szCs w:val="22"/>
          <w:lang w:val="ru-RU"/>
        </w:rPr>
        <w:t>я</w:t>
      </w:r>
      <w:r>
        <w:rPr>
          <w:rFonts w:ascii="Calibri" w:hAnsi="Calibri" w:cs="Calibri"/>
          <w:sz w:val="22"/>
          <w:szCs w:val="22"/>
          <w:lang w:val="ru-RU"/>
        </w:rPr>
        <w:t xml:space="preserve"> про все изменения, а мне бы хотелось</w:t>
      </w:r>
      <w:r w:rsidR="00976675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76675">
        <w:rPr>
          <w:rFonts w:ascii="Calibri" w:hAnsi="Calibri" w:cs="Calibri"/>
          <w:sz w:val="22"/>
          <w:szCs w:val="22"/>
          <w:lang w:val="ru-RU"/>
        </w:rPr>
        <w:t>сделать обзор</w:t>
      </w:r>
      <w:r>
        <w:rPr>
          <w:rFonts w:ascii="Calibri" w:hAnsi="Calibri" w:cs="Calibri"/>
          <w:sz w:val="22"/>
          <w:szCs w:val="22"/>
          <w:lang w:val="ru-RU"/>
        </w:rPr>
        <w:t xml:space="preserve"> только </w:t>
      </w:r>
      <w:r>
        <w:rPr>
          <w:rFonts w:ascii="Calibri" w:hAnsi="Calibri" w:cs="Calibri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  <w:lang w:val="ru-RU"/>
        </w:rPr>
        <w:t>.</w:t>
      </w:r>
      <w:r w:rsidR="000B1D96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0B1D96">
        <w:rPr>
          <w:rFonts w:ascii="Calibri" w:hAnsi="Calibri" w:cs="Calibri"/>
          <w:sz w:val="22"/>
          <w:szCs w:val="22"/>
          <w:lang w:val="ru-RU"/>
        </w:rPr>
        <w:t>Кроме того, в декабре 2018 года были дополнительные правки, которые тоже в той статье не учтены.</w:t>
      </w:r>
    </w:p>
    <w:p w14:paraId="3595B727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BA0121B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6E385D3" w14:textId="1AA942CA" w:rsidR="00141CB6" w:rsidRPr="008D30A7" w:rsidRDefault="00CF0F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 моей точки зрения</w:t>
      </w:r>
      <w:r w:rsidR="00B37BCD">
        <w:rPr>
          <w:rFonts w:ascii="Calibri" w:hAnsi="Calibri" w:cs="Calibri"/>
          <w:sz w:val="22"/>
          <w:szCs w:val="22"/>
          <w:lang w:val="ru-RU"/>
        </w:rPr>
        <w:t>, объяснение было аргументирован</w:t>
      </w:r>
      <w:r>
        <w:rPr>
          <w:rFonts w:ascii="Calibri" w:hAnsi="Calibri" w:cs="Calibri"/>
          <w:sz w:val="22"/>
          <w:szCs w:val="22"/>
          <w:lang w:val="ru-RU"/>
        </w:rPr>
        <w:t>н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о, </w:t>
      </w:r>
      <w:r w:rsidR="000B1D96">
        <w:rPr>
          <w:rFonts w:ascii="Calibri" w:hAnsi="Calibri" w:cs="Calibri"/>
          <w:sz w:val="22"/>
          <w:szCs w:val="22"/>
          <w:lang w:val="ru-RU"/>
        </w:rPr>
        <w:t xml:space="preserve">оно </w:t>
      </w:r>
      <w:r w:rsidR="00B37BCD">
        <w:rPr>
          <w:rFonts w:ascii="Calibri" w:hAnsi="Calibri" w:cs="Calibri"/>
          <w:sz w:val="22"/>
          <w:szCs w:val="22"/>
          <w:lang w:val="ru-RU"/>
        </w:rPr>
        <w:t>совпадало с тем, что я сам видел и слышал. Попробую перечислить ключевые моменты</w:t>
      </w:r>
      <w:r w:rsidR="00B37BCD" w:rsidRPr="008D30A7">
        <w:rPr>
          <w:rFonts w:ascii="Calibri" w:hAnsi="Calibri" w:cs="Calibri"/>
          <w:sz w:val="22"/>
          <w:szCs w:val="22"/>
          <w:lang w:val="ru-RU"/>
        </w:rPr>
        <w:t>: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7191DEB2" w14:textId="3491CE82" w:rsidR="00141CB6" w:rsidRPr="00B13119" w:rsidRDefault="00B37BC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Не было базового экзамена по </w:t>
      </w:r>
      <w:r>
        <w:rPr>
          <w:rFonts w:ascii="Calibri" w:eastAsia="Times New Roman" w:hAnsi="Calibri" w:cs="Calibri"/>
          <w:b/>
          <w:bCs/>
          <w:sz w:val="22"/>
          <w:szCs w:val="22"/>
        </w:rPr>
        <w:t>Azure</w:t>
      </w:r>
      <w:r w:rsidR="000B1D96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(особенно это заметно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для нетехнических </w:t>
      </w:r>
      <w:r w:rsidR="000B1D96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ролей)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  <w:r w:rsidR="00CF0F10">
        <w:rPr>
          <w:rFonts w:ascii="Calibri" w:eastAsia="Times New Roman" w:hAnsi="Calibri" w:cs="Calibri"/>
          <w:sz w:val="22"/>
          <w:szCs w:val="22"/>
          <w:lang w:val="ru-RU"/>
        </w:rPr>
        <w:t>Раньше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ты сразу должен был сдать достаточно тяжелый экзамен по инфраструктуре</w:t>
      </w:r>
      <w:r w:rsidR="00CF0F10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  <w:lang w:val="ru-RU"/>
        </w:rPr>
        <w:t>разработке</w:t>
      </w:r>
      <w:r w:rsidR="00CF0F10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архитектуре. </w:t>
      </w:r>
    </w:p>
    <w:p w14:paraId="041933DA" w14:textId="14441C65" w:rsidR="00141CB6" w:rsidRPr="00B13119" w:rsidRDefault="00CF0F10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Т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еперь представьте себе, что вы уже лет 5 работаете </w:t>
      </w:r>
      <w:r w:rsidR="00B37BCD">
        <w:rPr>
          <w:rFonts w:ascii="Calibri" w:eastAsia="Times New Roman" w:hAnsi="Calibri" w:cs="Calibri"/>
          <w:sz w:val="22"/>
          <w:szCs w:val="22"/>
        </w:rPr>
        <w:t>Sales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, код не </w:t>
      </w:r>
      <w:r w:rsidR="00A1380C">
        <w:rPr>
          <w:rFonts w:ascii="Calibri" w:eastAsia="Times New Roman" w:hAnsi="Calibri" w:cs="Calibri"/>
          <w:sz w:val="22"/>
          <w:szCs w:val="22"/>
          <w:lang w:val="ru-RU"/>
        </w:rPr>
        <w:t>пишете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>, сервера не поднимаете. Чтобы получить какую-нибудь валидную сертификацию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>вы должны залезть сильно глубже</w:t>
      </w:r>
      <w:r>
        <w:rPr>
          <w:rFonts w:ascii="Calibri" w:eastAsia="Times New Roman" w:hAnsi="Calibri" w:cs="Calibri"/>
          <w:sz w:val="22"/>
          <w:szCs w:val="22"/>
          <w:lang w:val="ru-RU"/>
        </w:rPr>
        <w:t>,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 чем нужно в вашей роли, и потратить сильно больше времени</w:t>
      </w:r>
      <w:r>
        <w:rPr>
          <w:rFonts w:ascii="Calibri" w:eastAsia="Times New Roman" w:hAnsi="Calibri" w:cs="Calibri"/>
          <w:sz w:val="22"/>
          <w:szCs w:val="22"/>
          <w:lang w:val="ru-RU"/>
        </w:rPr>
        <w:t>,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 что не рационально. (Я сейчас не учитываю сертификаты, которые выдают на однодневных или даже более коротких семинарах от </w:t>
      </w:r>
      <w:r w:rsidR="00B37BCD">
        <w:rPr>
          <w:rFonts w:ascii="Calibri" w:eastAsia="Times New Roman" w:hAnsi="Calibri" w:cs="Calibri"/>
          <w:sz w:val="22"/>
          <w:szCs w:val="22"/>
        </w:rPr>
        <w:t>Microsoft</w:t>
      </w:r>
      <w:r>
        <w:rPr>
          <w:rFonts w:ascii="Calibri" w:eastAsia="Times New Roman" w:hAnsi="Calibri" w:cs="Calibri"/>
          <w:sz w:val="22"/>
          <w:szCs w:val="22"/>
          <w:lang w:val="ru-RU"/>
        </w:rPr>
        <w:t>,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 xml:space="preserve"> т.к. это не про </w:t>
      </w:r>
      <w:r>
        <w:rPr>
          <w:rFonts w:ascii="Calibri" w:eastAsia="Times New Roman" w:hAnsi="Calibri" w:cs="Calibri"/>
          <w:sz w:val="22"/>
          <w:szCs w:val="22"/>
          <w:lang w:val="ru-RU"/>
        </w:rPr>
        <w:t>знания</w:t>
      </w:r>
      <w:r w:rsidR="00B37BCD">
        <w:rPr>
          <w:rFonts w:ascii="Calibri" w:eastAsia="Times New Roman" w:hAnsi="Calibri" w:cs="Calibri"/>
          <w:sz w:val="22"/>
          <w:szCs w:val="22"/>
          <w:lang w:val="ru-RU"/>
        </w:rPr>
        <w:t>, а про факт посещения семинара)</w:t>
      </w:r>
    </w:p>
    <w:p w14:paraId="55E6D5EF" w14:textId="5416D4DC" w:rsidR="00141CB6" w:rsidRDefault="00B37BC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Нельзя 3-4</w:t>
      </w:r>
      <w:r w:rsidR="00CF0F10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й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год обновлять экзамен и делать вид, что те, кто сдали в 2015 и те, кто сдали в 2018 имеют одинаковые знания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быстро меняющейся платформе. </w:t>
      </w:r>
    </w:p>
    <w:p w14:paraId="13AA2451" w14:textId="77777777" w:rsidR="00141CB6" w:rsidRDefault="00B37BC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Была попытка сделать экзамен 70-535 на замену 70-534 по архитектуре, но этого было недостаточно.</w:t>
      </w:r>
    </w:p>
    <w:p w14:paraId="013FFFE3" w14:textId="2D5CB0B9" w:rsidR="00141CB6" w:rsidRPr="008D30A7" w:rsidRDefault="00B37BC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Нельзя в один экзамен 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впихнуть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все вопросы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инфраструктуре, в другой 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 xml:space="preserve"> - </w:t>
      </w:r>
      <w:r>
        <w:rPr>
          <w:rFonts w:ascii="Calibri" w:eastAsia="Times New Roman" w:hAnsi="Calibri" w:cs="Calibri"/>
          <w:sz w:val="22"/>
          <w:szCs w:val="22"/>
          <w:lang w:val="ru-RU"/>
        </w:rPr>
        <w:t>все по разработке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>, а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третий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все по архитектуре. В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100+ сервисов. Очевидно, что экзамены надо было дробить.</w:t>
      </w:r>
    </w:p>
    <w:p w14:paraId="0F484D62" w14:textId="09F18495" w:rsidR="00141CB6" w:rsidRPr="00B13119" w:rsidRDefault="00B37BC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Бизнес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(а также разработчики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>админы</w:t>
      </w:r>
      <w:r w:rsidR="009738EC">
        <w:rPr>
          <w:rFonts w:ascii="Calibri" w:eastAsia="Times New Roman" w:hAnsi="Calibri" w:cs="Calibri"/>
          <w:sz w:val="22"/>
          <w:szCs w:val="22"/>
          <w:lang w:val="ru-RU"/>
        </w:rPr>
        <w:t xml:space="preserve"> и архитекторы</w:t>
      </w:r>
      <w:r>
        <w:rPr>
          <w:rFonts w:ascii="Calibri" w:eastAsia="Times New Roman" w:hAnsi="Calibri" w:cs="Calibri"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так быстро не </w:t>
      </w:r>
      <w:r w:rsidR="00A1380C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меняется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, как меняются тренды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 вместе с ними и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сервисы</w:t>
      </w:r>
      <w:r w:rsidR="00880CBA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желания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).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может хоть каждый день добавлять сервисы, чтобы следовать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новым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веяниям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</w:rPr>
        <w:t>Blockchain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IoT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Cognitive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Services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и </w:t>
      </w:r>
      <w:r>
        <w:rPr>
          <w:rFonts w:ascii="Calibri" w:eastAsia="Times New Roman" w:hAnsi="Calibri" w:cs="Calibri"/>
          <w:sz w:val="22"/>
          <w:szCs w:val="22"/>
        </w:rPr>
        <w:t>AI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Quantum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computing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т.п.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 вы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их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ваших проектах не используете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r>
        <w:rPr>
          <w:rFonts w:ascii="Calibri" w:eastAsia="Times New Roman" w:hAnsi="Calibri" w:cs="Calibri"/>
          <w:sz w:val="22"/>
          <w:szCs w:val="22"/>
          <w:lang w:val="ru-RU"/>
        </w:rPr>
        <w:t>не планируете использовать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эти сервисы в проекте не нужны или 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>нужны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но в другой команде. </w:t>
      </w:r>
      <w:r w:rsidR="00A1380C">
        <w:rPr>
          <w:rFonts w:ascii="Calibri" w:eastAsia="Times New Roman" w:hAnsi="Calibri" w:cs="Calibri"/>
          <w:sz w:val="22"/>
          <w:szCs w:val="22"/>
          <w:lang w:val="ru-RU"/>
        </w:rPr>
        <w:t>Как результат -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релевантность сертификата </w:t>
      </w:r>
      <w:r w:rsidR="00462AC4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начала падать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 каждым новым вопросом по новым темам</w:t>
      </w:r>
      <w:r>
        <w:rPr>
          <w:rFonts w:ascii="Calibri" w:eastAsia="Times New Roman" w:hAnsi="Calibri" w:cs="Calibri"/>
          <w:sz w:val="22"/>
          <w:szCs w:val="22"/>
          <w:lang w:val="ru-RU"/>
        </w:rPr>
        <w:t>. И это справедливо не только для традиционных компаний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 достаточно медленным внедрением инноваций, но и</w:t>
      </w:r>
      <w:r w:rsidR="00A1380C">
        <w:rPr>
          <w:rFonts w:ascii="Calibri" w:eastAsia="Times New Roman" w:hAnsi="Calibri" w:cs="Calibri"/>
          <w:sz w:val="22"/>
          <w:szCs w:val="22"/>
          <w:lang w:val="ru-RU"/>
        </w:rPr>
        <w:t xml:space="preserve"> для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>супер-</w:t>
      </w:r>
      <w:r>
        <w:rPr>
          <w:rFonts w:ascii="Calibri" w:eastAsia="Times New Roman" w:hAnsi="Calibri" w:cs="Calibri"/>
          <w:sz w:val="22"/>
          <w:szCs w:val="22"/>
          <w:lang w:val="ru-RU"/>
        </w:rPr>
        <w:t>инновационных стартапов, которым тоже нужно не все.</w:t>
      </w:r>
    </w:p>
    <w:p w14:paraId="63CD58A1" w14:textId="58AC1E7A" w:rsidR="00141CB6" w:rsidRPr="00B13119" w:rsidRDefault="00B37BC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Были, конечно, и слова про то, что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хотела сделать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сертификаты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которые бы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соответствовали реальным ролям</w:t>
      </w:r>
      <w:r w:rsidR="003106A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позициям, на которые </w:t>
      </w:r>
      <w:r>
        <w:rPr>
          <w:rFonts w:ascii="Calibri" w:eastAsia="Times New Roman" w:hAnsi="Calibri" w:cs="Calibri"/>
          <w:b/>
          <w:bCs/>
          <w:sz w:val="22"/>
          <w:szCs w:val="22"/>
        </w:rPr>
        <w:t>hr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ищут людей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Тут мне лично сказать нечего, т.к. я 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не </w:t>
      </w:r>
      <w:r>
        <w:rPr>
          <w:rFonts w:ascii="Calibri" w:eastAsia="Times New Roman" w:hAnsi="Calibri" w:cs="Calibri"/>
          <w:sz w:val="22"/>
          <w:szCs w:val="22"/>
        </w:rPr>
        <w:t>hr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</w:t>
      </w:r>
      <w:r w:rsidR="003106A3">
        <w:rPr>
          <w:rFonts w:ascii="Calibri" w:eastAsia="Times New Roman" w:hAnsi="Calibri" w:cs="Calibri"/>
          <w:sz w:val="22"/>
          <w:szCs w:val="22"/>
          <w:lang w:val="ru-RU"/>
        </w:rPr>
        <w:t xml:space="preserve"> ничего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похожего не слышал.</w:t>
      </w:r>
    </w:p>
    <w:p w14:paraId="57CE0E6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170AD1B8" w14:textId="31D027DC" w:rsidR="00141CB6" w:rsidRPr="008D30A7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Объяснения были логичным</w:t>
      </w:r>
      <w:r w:rsidR="008C6624">
        <w:rPr>
          <w:rFonts w:ascii="Calibri" w:hAnsi="Calibri" w:cs="Calibri"/>
          <w:sz w:val="22"/>
          <w:szCs w:val="22"/>
          <w:lang w:val="ru-RU"/>
        </w:rPr>
        <w:t>и</w:t>
      </w:r>
      <w:r>
        <w:rPr>
          <w:rFonts w:ascii="Calibri" w:hAnsi="Calibri" w:cs="Calibri"/>
          <w:sz w:val="22"/>
          <w:szCs w:val="22"/>
          <w:lang w:val="ru-RU"/>
        </w:rPr>
        <w:t>, но</w:t>
      </w:r>
      <w:r w:rsidR="008C6624">
        <w:rPr>
          <w:rFonts w:ascii="Calibri" w:hAnsi="Calibri" w:cs="Calibri"/>
          <w:sz w:val="22"/>
          <w:szCs w:val="22"/>
          <w:lang w:val="ru-RU"/>
        </w:rPr>
        <w:t xml:space="preserve"> у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8C6624">
        <w:rPr>
          <w:rFonts w:ascii="Calibri" w:hAnsi="Calibri" w:cs="Calibri"/>
          <w:sz w:val="22"/>
          <w:szCs w:val="22"/>
          <w:lang w:val="ru-RU"/>
        </w:rPr>
        <w:t xml:space="preserve">сообщества </w:t>
      </w:r>
      <w:r>
        <w:rPr>
          <w:rFonts w:ascii="Calibri" w:hAnsi="Calibri" w:cs="Calibri"/>
          <w:sz w:val="22"/>
          <w:szCs w:val="22"/>
          <w:lang w:val="ru-RU"/>
        </w:rPr>
        <w:t xml:space="preserve">все-таки есть </w:t>
      </w:r>
      <w:r w:rsidR="008C6624">
        <w:rPr>
          <w:rFonts w:ascii="Calibri" w:hAnsi="Calibri" w:cs="Calibri"/>
          <w:sz w:val="22"/>
          <w:szCs w:val="22"/>
          <w:lang w:val="ru-RU"/>
        </w:rPr>
        <w:t>причины для возмущения</w:t>
      </w:r>
      <w:r>
        <w:rPr>
          <w:rFonts w:ascii="Calibri" w:hAnsi="Calibri" w:cs="Calibri"/>
          <w:sz w:val="22"/>
          <w:szCs w:val="22"/>
          <w:lang w:val="ru-RU"/>
        </w:rPr>
        <w:t xml:space="preserve">. Приведу те, которые я </w:t>
      </w:r>
      <w:r w:rsidR="008C6624">
        <w:rPr>
          <w:rFonts w:ascii="Calibri" w:hAnsi="Calibri" w:cs="Calibri"/>
          <w:sz w:val="22"/>
          <w:szCs w:val="22"/>
          <w:lang w:val="ru-RU"/>
        </w:rPr>
        <w:t>у</w:t>
      </w:r>
      <w:r>
        <w:rPr>
          <w:rFonts w:ascii="Calibri" w:hAnsi="Calibri" w:cs="Calibri"/>
          <w:sz w:val="22"/>
          <w:szCs w:val="22"/>
          <w:lang w:val="ru-RU"/>
        </w:rPr>
        <w:t>видел</w:t>
      </w:r>
      <w:r w:rsidRPr="008D30A7">
        <w:rPr>
          <w:rFonts w:ascii="Calibri" w:hAnsi="Calibri" w:cs="Calibri"/>
          <w:sz w:val="22"/>
          <w:szCs w:val="22"/>
          <w:lang w:val="ru-RU"/>
        </w:rPr>
        <w:t>:</w:t>
      </w:r>
    </w:p>
    <w:p w14:paraId="151C4CF3" w14:textId="215C8F1B" w:rsidR="00141CB6" w:rsidRPr="00B13119" w:rsidRDefault="00B37BC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Между 70-535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(пришел на смену 70-534 в конце 2017) и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новыми экзаменами по архитектуре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-30*)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прошло меньше года.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Наверное, с заменой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70-534 (</w:t>
      </w:r>
      <w:r>
        <w:rPr>
          <w:rFonts w:ascii="Calibri" w:eastAsia="Times New Roman" w:hAnsi="Calibri" w:cs="Calibri"/>
          <w:sz w:val="22"/>
          <w:szCs w:val="22"/>
          <w:lang w:val="ru-RU"/>
        </w:rPr>
        <w:t>на 70-535)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уже </w:t>
      </w: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>нельзя было тянуть</w:t>
      </w:r>
      <w:r w:rsidR="008C6624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он отстал от реальности года на 2, но проблемы были одинаковые для всех 3</w:t>
      </w:r>
      <w:r w:rsidR="008C6624">
        <w:rPr>
          <w:rFonts w:ascii="Calibri" w:eastAsia="Times New Roman" w:hAnsi="Calibri" w:cs="Calibri"/>
          <w:sz w:val="22"/>
          <w:szCs w:val="22"/>
          <w:lang w:val="ru-RU"/>
        </w:rPr>
        <w:t>-х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экзаменов, а заменили только один.</w:t>
      </w:r>
    </w:p>
    <w:p w14:paraId="79C0B63A" w14:textId="730A0193" w:rsidR="00141CB6" w:rsidRDefault="00B37BCD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Между сдачей 70-535 в мае и анонсом прошло 3.5 месяца</w:t>
      </w:r>
      <w:r w:rsidR="002B0970">
        <w:rPr>
          <w:rFonts w:ascii="Calibri" w:eastAsia="Times New Roman" w:hAnsi="Calibri" w:cs="Calibri"/>
          <w:sz w:val="22"/>
          <w:szCs w:val="22"/>
          <w:lang w:val="ru-RU"/>
        </w:rPr>
        <w:t>: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было жаль потраченного</w:t>
      </w:r>
      <w:r w:rsidR="008B706E">
        <w:rPr>
          <w:rFonts w:ascii="Calibri" w:eastAsia="Times New Roman" w:hAnsi="Calibri" w:cs="Calibri"/>
          <w:sz w:val="22"/>
          <w:szCs w:val="22"/>
          <w:lang w:val="ru-RU"/>
        </w:rPr>
        <w:t xml:space="preserve"> на подготовку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времени (Теория не гарантирует, умение применять на практике. Практика не гарантирует знания теории.)</w:t>
      </w:r>
    </w:p>
    <w:p w14:paraId="711BD8DC" w14:textId="61EB4A9A" w:rsidR="00141CB6" w:rsidRPr="00B13119" w:rsidRDefault="00B37BC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Кто-то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уже начал подготовку к сдаче 70-53* экзаменов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а их 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«</w:t>
      </w:r>
      <w:r>
        <w:rPr>
          <w:rFonts w:ascii="Calibri" w:eastAsia="Times New Roman" w:hAnsi="Calibri" w:cs="Calibri"/>
          <w:sz w:val="22"/>
          <w:szCs w:val="22"/>
          <w:lang w:val="ru-RU"/>
        </w:rPr>
        <w:t>обрадовали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»</w:t>
      </w:r>
      <w:r>
        <w:rPr>
          <w:rFonts w:ascii="Calibri" w:eastAsia="Times New Roman" w:hAnsi="Calibri" w:cs="Calibri"/>
          <w:sz w:val="22"/>
          <w:szCs w:val="22"/>
          <w:lang w:val="ru-RU"/>
        </w:rPr>
        <w:t>, что экзамены устарели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надо перестраивать свою подготовку и сдавать другие экзамены. (В теории экзамены 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похожи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но процесс сдачи отличается из-за наличия практических лабораторных работ с реальным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порталом прямо во время экзамена, официальных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 xml:space="preserve"> же курсов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2B4B2B">
        <w:rPr>
          <w:rFonts w:ascii="Calibri" w:eastAsia="Times New Roman" w:hAnsi="Calibri" w:cs="Calibri"/>
          <w:sz w:val="22"/>
          <w:szCs w:val="22"/>
          <w:lang w:val="ru-RU"/>
        </w:rPr>
        <w:t>вначале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 было)</w:t>
      </w:r>
    </w:p>
    <w:p w14:paraId="545B719F" w14:textId="1A99ECDC" w:rsidR="00141CB6" w:rsidRPr="00B13119" w:rsidRDefault="00B37BC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Переходные экзамены</w:t>
      </w:r>
      <w:r w:rsidR="002B4B2B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- хорошо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но переходные экзамены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платные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-*02)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  <w:r w:rsidR="002B0970">
        <w:rPr>
          <w:rFonts w:ascii="Calibri" w:eastAsia="Times New Roman" w:hAnsi="Calibri" w:cs="Calibri"/>
          <w:sz w:val="22"/>
          <w:szCs w:val="22"/>
          <w:lang w:val="ru-RU"/>
        </w:rPr>
        <w:t>Получается, что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кто-то мог сдать 70-532 и потратить 165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$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 xml:space="preserve">а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через месяц узнать, что 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 xml:space="preserve">нужно готовить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еще </w:t>
      </w:r>
      <w:r w:rsidR="00FC7937">
        <w:rPr>
          <w:rFonts w:ascii="Calibri" w:eastAsia="Times New Roman" w:hAnsi="Calibri" w:cs="Calibri"/>
          <w:sz w:val="22"/>
          <w:szCs w:val="22"/>
          <w:lang w:val="ru-RU"/>
        </w:rPr>
        <w:t>деньги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</w:p>
    <w:p w14:paraId="5322CAC9" w14:textId="1EDFFA73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До </w:t>
      </w:r>
      <w:r w:rsidR="00FC7937">
        <w:rPr>
          <w:rFonts w:ascii="Calibri" w:hAnsi="Calibri" w:cs="Calibri"/>
          <w:sz w:val="22"/>
          <w:szCs w:val="22"/>
          <w:lang w:val="ru-RU"/>
        </w:rPr>
        <w:t xml:space="preserve">этого </w:t>
      </w:r>
      <w:r>
        <w:rPr>
          <w:rFonts w:ascii="Calibri" w:hAnsi="Calibri" w:cs="Calibri"/>
          <w:sz w:val="22"/>
          <w:szCs w:val="22"/>
          <w:lang w:val="ru-RU"/>
        </w:rPr>
        <w:t>момента не было ничего не обычно</w:t>
      </w:r>
      <w:r w:rsidR="00FC7937">
        <w:rPr>
          <w:rFonts w:ascii="Calibri" w:hAnsi="Calibri" w:cs="Calibri"/>
          <w:sz w:val="22"/>
          <w:szCs w:val="22"/>
          <w:lang w:val="ru-RU"/>
        </w:rPr>
        <w:t>го</w:t>
      </w:r>
      <w:r>
        <w:rPr>
          <w:rFonts w:ascii="Calibri" w:hAnsi="Calibri" w:cs="Calibri"/>
          <w:sz w:val="22"/>
          <w:szCs w:val="22"/>
          <w:lang w:val="ru-RU"/>
        </w:rPr>
        <w:t>, т.к. такое уже бывало и раньше. Но были и уникальные поводы для негодования.</w:t>
      </w:r>
    </w:p>
    <w:p w14:paraId="78CA5BAE" w14:textId="1E207184" w:rsidR="00141CB6" w:rsidRPr="00B13119" w:rsidRDefault="00B37BC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Даже </w:t>
      </w:r>
      <w:r>
        <w:rPr>
          <w:rFonts w:ascii="Calibri" w:eastAsia="Times New Roman" w:hAnsi="Calibri" w:cs="Calibri"/>
          <w:b/>
          <w:bCs/>
          <w:sz w:val="22"/>
          <w:szCs w:val="22"/>
        </w:rPr>
        <w:t>Beta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версии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A46651">
        <w:rPr>
          <w:rFonts w:ascii="Calibri" w:eastAsia="Times New Roman" w:hAnsi="Calibri" w:cs="Calibri"/>
          <w:sz w:val="22"/>
          <w:szCs w:val="22"/>
          <w:lang w:val="ru-RU"/>
        </w:rPr>
        <w:t xml:space="preserve">экзаменов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-20*,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-30*)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платные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 xml:space="preserve">говорят, </w:t>
      </w:r>
      <w:r>
        <w:rPr>
          <w:rFonts w:ascii="Calibri" w:eastAsia="Times New Roman" w:hAnsi="Calibri" w:cs="Calibri"/>
          <w:sz w:val="22"/>
          <w:szCs w:val="22"/>
          <w:lang w:val="ru-RU"/>
        </w:rPr>
        <w:t>раньше бета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>-</w:t>
      </w:r>
      <w:r>
        <w:rPr>
          <w:rFonts w:ascii="Calibri" w:eastAsia="Times New Roman" w:hAnsi="Calibri" w:cs="Calibri"/>
          <w:sz w:val="22"/>
          <w:szCs w:val="22"/>
          <w:lang w:val="ru-RU"/>
        </w:rPr>
        <w:t>экзамены были бесплатными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люди были готовы рискнуть подождать несколько месяцев и узнать сдали или нет, заодно помогая сделать экзамен лучше).</w:t>
      </w:r>
    </w:p>
    <w:p w14:paraId="062C1A2D" w14:textId="6BB31E7D" w:rsidR="00141CB6" w:rsidRDefault="00B37BC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Были голоса на тему</w:t>
      </w:r>
      <w:r w:rsidR="000A52DB">
        <w:rPr>
          <w:rFonts w:ascii="Calibri" w:eastAsia="Times New Roman" w:hAnsi="Calibri" w:cs="Calibri"/>
          <w:sz w:val="22"/>
          <w:szCs w:val="22"/>
          <w:lang w:val="ru-RU"/>
        </w:rPr>
        <w:t xml:space="preserve">: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сразу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могли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сделать нормально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?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Вот в </w:t>
      </w:r>
      <w:r>
        <w:rPr>
          <w:rFonts w:ascii="Calibri" w:eastAsia="Times New Roman" w:hAnsi="Calibri" w:cs="Calibri"/>
          <w:sz w:val="22"/>
          <w:szCs w:val="22"/>
        </w:rPr>
        <w:t>AWS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таких проблем не было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  <w:r>
        <w:rPr>
          <w:rFonts w:ascii="Calibri" w:eastAsia="Times New Roman" w:hAnsi="Calibri" w:cs="Calibri"/>
          <w:i/>
          <w:iCs/>
          <w:sz w:val="22"/>
          <w:szCs w:val="22"/>
          <w:lang w:val="ru-RU"/>
        </w:rPr>
        <w:t>На это мне возразить нечего.</w:t>
      </w:r>
    </w:p>
    <w:p w14:paraId="64F4DC7A" w14:textId="4CFA7E76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Наверное, если бы</w:t>
      </w:r>
      <w:r w:rsidR="000A52DB">
        <w:rPr>
          <w:rFonts w:ascii="Calibri" w:hAnsi="Calibri" w:cs="Calibri"/>
          <w:sz w:val="22"/>
          <w:szCs w:val="22"/>
          <w:lang w:val="ru-RU"/>
        </w:rPr>
        <w:t xml:space="preserve"> и</w:t>
      </w:r>
      <w:r>
        <w:rPr>
          <w:rFonts w:ascii="Calibri" w:hAnsi="Calibri" w:cs="Calibri"/>
          <w:sz w:val="22"/>
          <w:szCs w:val="22"/>
          <w:lang w:val="ru-RU"/>
        </w:rPr>
        <w:t xml:space="preserve"> переходные экзамены</w:t>
      </w:r>
      <w:r w:rsidR="000A52DB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и </w:t>
      </w:r>
      <w:r>
        <w:rPr>
          <w:rFonts w:ascii="Calibri" w:hAnsi="Calibri" w:cs="Calibri"/>
          <w:sz w:val="22"/>
          <w:szCs w:val="22"/>
        </w:rPr>
        <w:t>beta</w:t>
      </w:r>
      <w:r>
        <w:rPr>
          <w:rFonts w:ascii="Calibri" w:hAnsi="Calibri" w:cs="Calibri"/>
          <w:sz w:val="22"/>
          <w:szCs w:val="22"/>
          <w:lang w:val="ru-RU"/>
        </w:rPr>
        <w:t xml:space="preserve"> были бесплатными (для тех, кто ранее уже сдавал), то особо никто бы и не возмущался.</w:t>
      </w:r>
    </w:p>
    <w:p w14:paraId="20BB3400" w14:textId="0BC94EFC" w:rsidR="00141CB6" w:rsidRDefault="000A5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Е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сли резюмировать, то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на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мой взгляд, в части разработки, платформы и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архитектуры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стало сильно лучше, чем было. </w:t>
      </w:r>
    </w:p>
    <w:p w14:paraId="4D295224" w14:textId="77777777" w:rsidR="00256EAF" w:rsidRDefault="00256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48C6AB42" w14:textId="5BF47B41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Самое время перейти к обзору самих экзаменов.</w:t>
      </w:r>
    </w:p>
    <w:p w14:paraId="08A4D2DB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3639C0CD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</w:rPr>
        <w:t>Azure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для чайников, или </w:t>
      </w:r>
      <w:r>
        <w:rPr>
          <w:rFonts w:ascii="Calibri" w:hAnsi="Calibri" w:cs="Calibri"/>
          <w:b/>
          <w:bCs/>
          <w:sz w:val="22"/>
          <w:szCs w:val="22"/>
        </w:rPr>
        <w:t>AZ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>-900</w:t>
      </w:r>
    </w:p>
    <w:p w14:paraId="632D158D" w14:textId="5E1A1293" w:rsidR="00256EAF" w:rsidRDefault="00256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60A63683" w14:textId="0D17D62E" w:rsidR="00141CB6" w:rsidRPr="00B13119" w:rsidRDefault="00256EAF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-900 </w:t>
      </w:r>
      <w:hyperlink r:id="rId6" w:history="1">
        <w:r w:rsidRPr="00256EAF">
          <w:rPr>
            <w:rStyle w:val="Hyperlink"/>
            <w:rFonts w:ascii="Calibri" w:hAnsi="Calibri" w:cs="Calibri"/>
            <w:sz w:val="22"/>
            <w:szCs w:val="22"/>
            <w:lang w:val="ru-RU"/>
          </w:rPr>
          <w:t>https://www.microsoft.com/en-us/learning/exam-AZ-900.aspx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был анонсирован сильно позже остальных, но </w:t>
      </w:r>
      <w:r w:rsidR="00984E7D">
        <w:rPr>
          <w:rFonts w:ascii="Calibri" w:hAnsi="Calibri" w:cs="Calibri"/>
          <w:sz w:val="22"/>
          <w:szCs w:val="22"/>
          <w:lang w:val="ru-RU"/>
        </w:rPr>
        <w:t>я считаю, что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это первое, что нужно было сделать. В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-900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собраны все базовые вопросы по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без привязки к техническим ролям (разработчик</w:t>
      </w:r>
      <w:r w:rsidR="00984E7D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  <w:lang w:val="ru-RU"/>
        </w:rPr>
        <w:t>архитектор</w:t>
      </w:r>
      <w:r w:rsidR="00984E7D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itpro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)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. </w:t>
      </w:r>
      <w:r w:rsidR="00984E7D">
        <w:rPr>
          <w:rFonts w:ascii="Calibri" w:hAnsi="Calibri" w:cs="Calibri"/>
          <w:sz w:val="22"/>
          <w:szCs w:val="22"/>
          <w:lang w:val="ru-RU"/>
        </w:rPr>
        <w:t>Примеры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: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что такое </w:t>
      </w:r>
      <w:r w:rsidR="00B37BCD">
        <w:rPr>
          <w:rFonts w:ascii="Calibri" w:hAnsi="Calibri" w:cs="Calibri"/>
          <w:sz w:val="22"/>
          <w:szCs w:val="22"/>
        </w:rPr>
        <w:t>CAPEX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OPEX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sz w:val="22"/>
          <w:szCs w:val="22"/>
        </w:rPr>
        <w:t>public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private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hybrid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cloud</w:t>
      </w:r>
      <w:r w:rsidR="00B37BCD">
        <w:rPr>
          <w:rFonts w:ascii="Calibri" w:hAnsi="Calibri" w:cs="Calibri"/>
          <w:sz w:val="22"/>
          <w:szCs w:val="22"/>
          <w:lang w:val="ru-RU"/>
        </w:rPr>
        <w:t>, как</w:t>
      </w:r>
      <w:r w:rsidR="00984E7D">
        <w:rPr>
          <w:rFonts w:ascii="Calibri" w:hAnsi="Calibri" w:cs="Calibri"/>
          <w:sz w:val="22"/>
          <w:szCs w:val="22"/>
          <w:lang w:val="ru-RU"/>
        </w:rPr>
        <w:t xml:space="preserve"> работает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биллинг, кому</w:t>
      </w:r>
      <w:r w:rsidR="00984E7D">
        <w:rPr>
          <w:rFonts w:ascii="Calibri" w:hAnsi="Calibri" w:cs="Calibri"/>
          <w:sz w:val="22"/>
          <w:szCs w:val="22"/>
          <w:lang w:val="ru-RU"/>
        </w:rPr>
        <w:t xml:space="preserve"> принадлежат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данные,</w:t>
      </w:r>
      <w:r w:rsidR="00984E7D" w:rsidRPr="00984E7D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84E7D">
        <w:rPr>
          <w:rFonts w:ascii="Calibri" w:hAnsi="Calibri" w:cs="Calibri"/>
          <w:sz w:val="22"/>
          <w:szCs w:val="22"/>
          <w:lang w:val="ru-RU"/>
        </w:rPr>
        <w:t>в 2 словах надо уметь объяснить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пару десятков </w:t>
      </w:r>
      <w:r w:rsidR="00984E7D">
        <w:rPr>
          <w:rFonts w:ascii="Calibri" w:hAnsi="Calibri" w:cs="Calibri"/>
          <w:sz w:val="22"/>
          <w:szCs w:val="22"/>
          <w:lang w:val="ru-RU"/>
        </w:rPr>
        <w:t>базовых сервисов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в чем разница между публичными </w:t>
      </w:r>
      <w:r w:rsidR="00B37BCD">
        <w:rPr>
          <w:rFonts w:ascii="Calibri" w:hAnsi="Calibri" w:cs="Calibri"/>
          <w:sz w:val="22"/>
          <w:szCs w:val="22"/>
        </w:rPr>
        <w:t>data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centers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</w:t>
      </w:r>
      <w:r w:rsidR="00B37BCD">
        <w:rPr>
          <w:rFonts w:ascii="Calibri" w:hAnsi="Calibri" w:cs="Calibri"/>
          <w:sz w:val="22"/>
          <w:szCs w:val="22"/>
        </w:rPr>
        <w:t>data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centers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>в Германии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  <w:lang w:val="ru-RU"/>
        </w:rPr>
        <w:t>Китае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</w:rPr>
        <w:t>US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GOV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т.п. </w:t>
      </w:r>
    </w:p>
    <w:p w14:paraId="638628B6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D4C840" w14:textId="4F59F683" w:rsidR="00141CB6" w:rsidRPr="00B13119" w:rsidRDefault="00AA1584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Наконец-то появился экзамен для людей, которым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еще рано сдавать что-то серьезное или вообще не нужно, но при этом нужна справка</w:t>
      </w:r>
      <w:r w:rsidR="00B37BCD">
        <w:rPr>
          <w:rFonts w:ascii="Calibri" w:hAnsi="Calibri" w:cs="Calibri"/>
          <w:strike/>
          <w:sz w:val="22"/>
          <w:szCs w:val="22"/>
          <w:lang w:val="ru-RU"/>
        </w:rPr>
        <w:t xml:space="preserve"> о вменяемости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что они знакомы с темой. На мой скромный взгляд,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этот экзамен надо сдавать всем менеджерам</w:t>
      </w:r>
      <w:r w:rsidR="0002569E">
        <w:rPr>
          <w:rFonts w:ascii="Calibri" w:hAnsi="Calibri" w:cs="Calibri"/>
          <w:b/>
          <w:bCs/>
          <w:sz w:val="22"/>
          <w:szCs w:val="22"/>
          <w:lang w:val="ru-RU"/>
        </w:rPr>
        <w:t xml:space="preserve"> и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продавцам, которые учувствуют в проектах связанными с </w:t>
      </w:r>
      <w:r w:rsidR="00B37BCD">
        <w:rPr>
          <w:rFonts w:ascii="Calibri" w:hAnsi="Calibri" w:cs="Calibri"/>
          <w:b/>
          <w:bCs/>
          <w:sz w:val="22"/>
          <w:szCs w:val="22"/>
        </w:rPr>
        <w:t>Azure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. Это такой способ убедиться, что люди понимают, чем они занимаются.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Техническим ролям тоже не грешно такой сдать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в самом начале своего пути к сертификациям</w:t>
      </w:r>
      <w:r w:rsidR="0002569E">
        <w:rPr>
          <w:rFonts w:ascii="Calibri" w:hAnsi="Calibri" w:cs="Calibri"/>
          <w:sz w:val="22"/>
          <w:szCs w:val="22"/>
          <w:lang w:val="ru-RU"/>
        </w:rPr>
        <w:t>,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т.к. экзамен покрывает вопросы по нескольким десяткам базовых сервисов (что это и зачем), а заодно</w:t>
      </w:r>
      <w:r w:rsidR="0002569E">
        <w:rPr>
          <w:rFonts w:ascii="Calibri" w:hAnsi="Calibri" w:cs="Calibri"/>
          <w:sz w:val="22"/>
          <w:szCs w:val="22"/>
          <w:lang w:val="ru-RU"/>
        </w:rPr>
        <w:t xml:space="preserve"> даёт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общие обзоры платформы, которые обычно упускаются из виду.  </w:t>
      </w:r>
    </w:p>
    <w:p w14:paraId="7A131BEF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A23941D" w14:textId="29476C97" w:rsidR="00141CB6" w:rsidRPr="00B13119" w:rsidRDefault="0002569E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У</w:t>
      </w:r>
      <w:r w:rsidR="00B37BCD">
        <w:rPr>
          <w:rFonts w:ascii="Calibri" w:hAnsi="Calibri" w:cs="Calibri"/>
          <w:sz w:val="22"/>
          <w:szCs w:val="22"/>
          <w:lang w:val="ru-RU"/>
        </w:rPr>
        <w:t>же после того, как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56EAF">
        <w:rPr>
          <w:rFonts w:ascii="Calibri" w:hAnsi="Calibri" w:cs="Calibri"/>
          <w:sz w:val="22"/>
          <w:szCs w:val="22"/>
          <w:lang w:val="ru-RU"/>
        </w:rPr>
        <w:t xml:space="preserve">Вы </w:t>
      </w:r>
      <w:r>
        <w:rPr>
          <w:rFonts w:ascii="Calibri" w:hAnsi="Calibri" w:cs="Calibri"/>
          <w:sz w:val="22"/>
          <w:szCs w:val="22"/>
          <w:lang w:val="ru-RU"/>
        </w:rPr>
        <w:t>осилите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экзамен</w:t>
      </w:r>
      <w:r w:rsidR="008869C1">
        <w:rPr>
          <w:rFonts w:ascii="Calibri" w:hAnsi="Calibri" w:cs="Calibri"/>
          <w:sz w:val="22"/>
          <w:szCs w:val="22"/>
          <w:lang w:val="ru-RU"/>
        </w:rPr>
        <w:t>,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можно думать, стоит ли дальше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>сдаваться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или нет, т.к. каждый экзамен требует серьезных трудозатрат на подготовку.</w:t>
      </w:r>
    </w:p>
    <w:p w14:paraId="51F5F2C7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36F98C1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B44037F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bookmarkStart w:id="0" w:name="_Hlk534139186"/>
      <w:r>
        <w:rPr>
          <w:rFonts w:ascii="Calibri" w:hAnsi="Calibri" w:cs="Calibri"/>
          <w:b/>
          <w:bCs/>
          <w:sz w:val="22"/>
          <w:szCs w:val="22"/>
          <w:lang w:val="ru-RU"/>
        </w:rPr>
        <w:lastRenderedPageBreak/>
        <w:t>Разработка</w:t>
      </w:r>
    </w:p>
    <w:p w14:paraId="0B4701BF" w14:textId="5DAF9444" w:rsidR="00141CB6" w:rsidRPr="00B13119" w:rsidRDefault="00EA13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В </w:t>
      </w:r>
      <w:r w:rsidR="007C3466">
        <w:rPr>
          <w:rFonts w:ascii="Calibri" w:hAnsi="Calibri" w:cs="Calibri"/>
          <w:sz w:val="22"/>
          <w:szCs w:val="22"/>
          <w:lang w:val="ru-RU"/>
        </w:rPr>
        <w:t>с</w:t>
      </w:r>
      <w:bookmarkStart w:id="1" w:name="_GoBack"/>
      <w:bookmarkEnd w:id="1"/>
      <w:r w:rsidR="007C3466">
        <w:rPr>
          <w:rFonts w:ascii="Calibri" w:hAnsi="Calibri" w:cs="Calibri"/>
          <w:sz w:val="22"/>
          <w:szCs w:val="22"/>
          <w:lang w:val="ru-RU"/>
        </w:rPr>
        <w:t>ентябре</w:t>
      </w:r>
      <w:r>
        <w:rPr>
          <w:rFonts w:ascii="Calibri" w:hAnsi="Calibri" w:cs="Calibri"/>
          <w:sz w:val="22"/>
          <w:szCs w:val="22"/>
          <w:lang w:val="ru-RU"/>
        </w:rPr>
        <w:t xml:space="preserve"> 2018 были анонсированы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2 экзамена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:</w:t>
      </w:r>
      <w:r w:rsidR="00707F00">
        <w:rPr>
          <w:rFonts w:ascii="Calibri" w:hAnsi="Calibri" w:cs="Calibri"/>
          <w:sz w:val="22"/>
          <w:szCs w:val="22"/>
          <w:lang w:val="ru-RU"/>
        </w:rPr>
        <w:t xml:space="preserve"> экзамен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по базовым сервисам -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-200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hyperlink r:id="rId7" w:history="1">
        <w:r w:rsidR="00B37BCD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en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us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learning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exam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AZ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-200.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aspx</w:t>
        </w:r>
      </w:hyperlink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экзамен по продвинутым сервисам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-201 </w:t>
      </w:r>
      <w:hyperlink r:id="rId8" w:history="1">
        <w:r w:rsidR="00B37BCD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en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us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learning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exam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AZ</w:t>
        </w:r>
        <w:r w:rsidR="00B37BCD"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-201.</w:t>
        </w:r>
        <w:r w:rsidR="00B37BCD">
          <w:rPr>
            <w:rStyle w:val="Hyperlink"/>
            <w:rFonts w:ascii="Calibri" w:hAnsi="Calibri" w:cs="Calibri"/>
            <w:sz w:val="22"/>
            <w:szCs w:val="22"/>
          </w:rPr>
          <w:t>aspx</w:t>
        </w:r>
      </w:hyperlink>
      <w:r w:rsidR="00B37BCD">
        <w:rPr>
          <w:rFonts w:ascii="Calibri" w:hAnsi="Calibri" w:cs="Calibri"/>
          <w:sz w:val="22"/>
          <w:szCs w:val="22"/>
          <w:lang w:val="ru-RU"/>
        </w:rPr>
        <w:t xml:space="preserve">. </w:t>
      </w:r>
    </w:p>
    <w:p w14:paraId="1E610E47" w14:textId="632548C0" w:rsidR="00EA13B2" w:rsidRPr="00A1380C" w:rsidRDefault="00EA13B2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Мне концепция нравилась, хотя к ней и были серьезные вопросы</w:t>
      </w:r>
      <w:r w:rsidR="006F4836">
        <w:rPr>
          <w:rFonts w:ascii="Calibri" w:hAnsi="Calibri" w:cs="Calibri"/>
          <w:sz w:val="22"/>
          <w:szCs w:val="22"/>
          <w:lang w:val="ru-RU"/>
        </w:rPr>
        <w:t xml:space="preserve"> (можно прочесть в черновике на </w:t>
      </w:r>
      <w:r w:rsidR="006F4836">
        <w:rPr>
          <w:rFonts w:ascii="Calibri" w:hAnsi="Calibri" w:cs="Calibri"/>
          <w:sz w:val="22"/>
          <w:szCs w:val="22"/>
        </w:rPr>
        <w:t>github</w:t>
      </w:r>
      <w:r w:rsidR="006F4836">
        <w:rPr>
          <w:rFonts w:ascii="Calibri" w:hAnsi="Calibri" w:cs="Calibri"/>
          <w:sz w:val="22"/>
          <w:szCs w:val="22"/>
          <w:lang w:val="ru-RU"/>
        </w:rPr>
        <w:t>)</w:t>
      </w:r>
      <w:r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6F4836">
        <w:rPr>
          <w:rFonts w:ascii="Calibri" w:hAnsi="Calibri" w:cs="Calibri"/>
          <w:sz w:val="22"/>
          <w:szCs w:val="22"/>
          <w:lang w:val="ru-RU"/>
        </w:rPr>
        <w:t>некоторые и</w:t>
      </w:r>
      <w:r w:rsidR="008869C1">
        <w:rPr>
          <w:rFonts w:ascii="Calibri" w:hAnsi="Calibri" w:cs="Calibri"/>
          <w:sz w:val="22"/>
          <w:szCs w:val="22"/>
          <w:lang w:val="ru-RU"/>
        </w:rPr>
        <w:t>з</w:t>
      </w:r>
      <w:r w:rsidR="006F4836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которы</w:t>
      </w:r>
      <w:r w:rsidR="006F4836">
        <w:rPr>
          <w:rFonts w:ascii="Calibri" w:hAnsi="Calibri" w:cs="Calibri"/>
          <w:sz w:val="22"/>
          <w:szCs w:val="22"/>
          <w:lang w:val="ru-RU"/>
        </w:rPr>
        <w:t>х</w:t>
      </w:r>
      <w:r>
        <w:rPr>
          <w:rFonts w:ascii="Calibri" w:hAnsi="Calibri" w:cs="Calibri"/>
          <w:sz w:val="22"/>
          <w:szCs w:val="22"/>
          <w:lang w:val="ru-RU"/>
        </w:rPr>
        <w:t xml:space="preserve"> были учтены </w:t>
      </w:r>
      <w:r>
        <w:rPr>
          <w:rFonts w:ascii="Calibri" w:hAnsi="Calibri" w:cs="Calibri"/>
          <w:sz w:val="22"/>
          <w:szCs w:val="22"/>
        </w:rPr>
        <w:t>Microsoft</w:t>
      </w:r>
      <w:r>
        <w:rPr>
          <w:rFonts w:ascii="Calibri" w:hAnsi="Calibri" w:cs="Calibri"/>
          <w:sz w:val="22"/>
          <w:szCs w:val="22"/>
          <w:lang w:val="ru-RU"/>
        </w:rPr>
        <w:t xml:space="preserve">, но совершенно не так, как я бы хотел. 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29 декабря</w:t>
      </w:r>
      <w:r w:rsidR="00E43714">
        <w:rPr>
          <w:rFonts w:ascii="Calibri" w:hAnsi="Calibri" w:cs="Calibri"/>
          <w:b/>
          <w:sz w:val="22"/>
          <w:szCs w:val="22"/>
          <w:lang w:val="ru-RU"/>
        </w:rPr>
        <w:t xml:space="preserve"> </w:t>
      </w:r>
      <w:r w:rsidR="00D17C35">
        <w:rPr>
          <w:rFonts w:ascii="Calibri" w:hAnsi="Calibri" w:cs="Calibri"/>
          <w:b/>
          <w:sz w:val="22"/>
          <w:szCs w:val="22"/>
          <w:lang w:val="ru-RU"/>
        </w:rPr>
        <w:t xml:space="preserve">(за 2 дня, до выхода экзаменов из </w:t>
      </w:r>
      <w:r w:rsidR="00D17C35">
        <w:rPr>
          <w:rFonts w:ascii="Calibri" w:hAnsi="Calibri" w:cs="Calibri"/>
          <w:b/>
          <w:sz w:val="22"/>
          <w:szCs w:val="22"/>
        </w:rPr>
        <w:t>Beta</w:t>
      </w:r>
      <w:r w:rsidR="00D17C35">
        <w:rPr>
          <w:rFonts w:ascii="Calibri" w:hAnsi="Calibri" w:cs="Calibri"/>
          <w:b/>
          <w:sz w:val="22"/>
          <w:szCs w:val="22"/>
          <w:lang w:val="ru-RU"/>
        </w:rPr>
        <w:t>)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, </w:t>
      </w:r>
      <w:r>
        <w:rPr>
          <w:rFonts w:ascii="Calibri" w:hAnsi="Calibri" w:cs="Calibri"/>
          <w:sz w:val="22"/>
          <w:szCs w:val="22"/>
        </w:rPr>
        <w:t>Microsoft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сделала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новогодний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подарок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тем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, </w:t>
      </w:r>
      <w:r>
        <w:rPr>
          <w:rFonts w:ascii="Calibri" w:hAnsi="Calibri" w:cs="Calibri"/>
          <w:sz w:val="22"/>
          <w:szCs w:val="22"/>
          <w:lang w:val="ru-RU"/>
        </w:rPr>
        <w:t>кто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или уже сдал</w:t>
      </w:r>
      <w:r w:rsidR="00E43714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или начал готовиться к экзаменам серии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>-20*</w:t>
      </w:r>
      <w:r>
        <w:rPr>
          <w:rFonts w:ascii="Calibri" w:hAnsi="Calibri" w:cs="Calibri"/>
          <w:sz w:val="22"/>
          <w:szCs w:val="22"/>
          <w:lang w:val="ru-RU"/>
        </w:rPr>
        <w:t>. А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именно</w:t>
      </w:r>
      <w:r w:rsidR="00E43714">
        <w:rPr>
          <w:rFonts w:ascii="Calibri" w:hAnsi="Calibri" w:cs="Calibri"/>
          <w:sz w:val="22"/>
          <w:szCs w:val="22"/>
          <w:lang w:val="ru-RU"/>
        </w:rPr>
        <w:t>: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все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3 </w:t>
      </w:r>
      <w:r>
        <w:rPr>
          <w:rFonts w:ascii="Calibri" w:hAnsi="Calibri" w:cs="Calibri"/>
          <w:sz w:val="22"/>
          <w:szCs w:val="22"/>
          <w:lang w:val="ru-RU"/>
        </w:rPr>
        <w:t>экзамена</w:t>
      </w:r>
      <w:r w:rsidRPr="00EA13B2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A1380C">
        <w:rPr>
          <w:rFonts w:ascii="Calibri" w:hAnsi="Calibri" w:cs="Calibri"/>
          <w:b/>
          <w:sz w:val="22"/>
          <w:szCs w:val="22"/>
        </w:rPr>
        <w:t>AZ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-200/</w:t>
      </w:r>
      <w:r w:rsidRPr="00A1380C">
        <w:rPr>
          <w:rFonts w:ascii="Calibri" w:hAnsi="Calibri" w:cs="Calibri"/>
          <w:b/>
          <w:sz w:val="22"/>
          <w:szCs w:val="22"/>
        </w:rPr>
        <w:t>AZ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-201/</w:t>
      </w:r>
      <w:r w:rsidRPr="00A1380C">
        <w:rPr>
          <w:rFonts w:ascii="Calibri" w:hAnsi="Calibri" w:cs="Calibri"/>
          <w:b/>
          <w:sz w:val="22"/>
          <w:szCs w:val="22"/>
        </w:rPr>
        <w:t>AZ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-202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были из состояни</w:t>
      </w:r>
      <w:r w:rsidR="008869C1">
        <w:rPr>
          <w:rFonts w:ascii="Calibri" w:hAnsi="Calibri" w:cs="Calibri"/>
          <w:sz w:val="22"/>
          <w:szCs w:val="22"/>
          <w:lang w:val="ru-RU"/>
        </w:rPr>
        <w:t>я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beta</w:t>
      </w:r>
      <w:r>
        <w:rPr>
          <w:rFonts w:ascii="Calibri" w:hAnsi="Calibri" w:cs="Calibri"/>
          <w:sz w:val="22"/>
          <w:szCs w:val="22"/>
          <w:lang w:val="ru-RU"/>
        </w:rPr>
        <w:t xml:space="preserve"> переведены в состояние </w:t>
      </w:r>
      <w:r>
        <w:rPr>
          <w:rFonts w:ascii="Calibri" w:hAnsi="Calibri" w:cs="Calibri"/>
          <w:sz w:val="22"/>
          <w:szCs w:val="22"/>
        </w:rPr>
        <w:t>retired</w:t>
      </w:r>
      <w:r>
        <w:rPr>
          <w:rFonts w:ascii="Calibri" w:hAnsi="Calibri" w:cs="Calibri"/>
          <w:sz w:val="22"/>
          <w:szCs w:val="22"/>
          <w:lang w:val="ru-RU"/>
        </w:rPr>
        <w:t xml:space="preserve">. Зато был опубликован экзамен </w:t>
      </w:r>
      <w:r w:rsidRPr="00A1380C">
        <w:rPr>
          <w:rFonts w:ascii="Calibri" w:hAnsi="Calibri" w:cs="Calibri"/>
          <w:b/>
          <w:sz w:val="22"/>
          <w:szCs w:val="22"/>
        </w:rPr>
        <w:t>AZ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-203</w:t>
      </w:r>
      <w:r w:rsidR="006F4836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6F4836" w:rsidRPr="006F4836">
        <w:rPr>
          <w:rFonts w:ascii="Calibri" w:hAnsi="Calibri" w:cs="Calibri"/>
          <w:sz w:val="22"/>
          <w:szCs w:val="22"/>
          <w:lang w:val="ru-RU"/>
        </w:rPr>
        <w:t>https://www.microsoft.com/en-us/learning/exam-az-203.aspx</w:t>
      </w:r>
      <w:r>
        <w:rPr>
          <w:rFonts w:ascii="Calibri" w:hAnsi="Calibri" w:cs="Calibri"/>
          <w:sz w:val="22"/>
          <w:szCs w:val="22"/>
          <w:lang w:val="ru-RU"/>
        </w:rPr>
        <w:t>, в которо</w:t>
      </w:r>
      <w:r w:rsidR="008869C1">
        <w:rPr>
          <w:rFonts w:ascii="Calibri" w:hAnsi="Calibri" w:cs="Calibri"/>
          <w:sz w:val="22"/>
          <w:szCs w:val="22"/>
          <w:lang w:val="ru-RU"/>
        </w:rPr>
        <w:t>м</w:t>
      </w:r>
      <w:r>
        <w:rPr>
          <w:rFonts w:ascii="Calibri" w:hAnsi="Calibri" w:cs="Calibri"/>
          <w:sz w:val="22"/>
          <w:szCs w:val="22"/>
          <w:lang w:val="ru-RU"/>
        </w:rPr>
        <w:t xml:space="preserve"> были </w:t>
      </w:r>
      <w:r w:rsidRPr="00A1380C">
        <w:rPr>
          <w:rFonts w:ascii="Calibri" w:hAnsi="Calibri" w:cs="Calibri"/>
          <w:sz w:val="22"/>
          <w:szCs w:val="22"/>
          <w:lang w:val="ru-RU"/>
        </w:rPr>
        <w:t>“</w:t>
      </w:r>
      <w:r>
        <w:rPr>
          <w:rFonts w:ascii="Calibri" w:hAnsi="Calibri" w:cs="Calibri"/>
          <w:sz w:val="22"/>
          <w:szCs w:val="22"/>
          <w:lang w:val="ru-RU"/>
        </w:rPr>
        <w:t>учтены</w:t>
      </w:r>
      <w:r w:rsidRPr="00A1380C">
        <w:rPr>
          <w:rFonts w:ascii="Calibri" w:hAnsi="Calibri" w:cs="Calibri"/>
          <w:sz w:val="22"/>
          <w:szCs w:val="22"/>
          <w:lang w:val="ru-RU"/>
        </w:rPr>
        <w:t>”</w:t>
      </w:r>
      <w:r>
        <w:rPr>
          <w:rFonts w:ascii="Calibri" w:hAnsi="Calibri" w:cs="Calibri"/>
          <w:sz w:val="22"/>
          <w:szCs w:val="22"/>
          <w:lang w:val="ru-RU"/>
        </w:rPr>
        <w:t xml:space="preserve"> пожелания сообщества (статья в блоге </w:t>
      </w:r>
      <w:hyperlink r:id="rId9" w:history="1">
        <w:r w:rsidRPr="001E2891">
          <w:rPr>
            <w:rStyle w:val="Hyperlink"/>
            <w:rFonts w:ascii="Calibri" w:hAnsi="Calibri" w:cs="Calibri"/>
            <w:sz w:val="22"/>
            <w:szCs w:val="22"/>
            <w:lang w:val="ru-RU"/>
          </w:rPr>
          <w:t>https://www.microsoft.com/en-us/learning/community-blog-post.aspx?BlogId=8&amp;Id=375185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).</w:t>
      </w:r>
    </w:p>
    <w:p w14:paraId="3E1AB15D" w14:textId="692ED48E" w:rsidR="00141CB6" w:rsidRPr="00A1380C" w:rsidRDefault="006F4836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Для тех, кто не сдавал и не готовился к этим экзамен</w:t>
      </w:r>
      <w:r w:rsidR="008869C1">
        <w:rPr>
          <w:rFonts w:ascii="Calibri" w:hAnsi="Calibri" w:cs="Calibri"/>
          <w:sz w:val="22"/>
          <w:szCs w:val="22"/>
          <w:lang w:val="ru-RU"/>
        </w:rPr>
        <w:t>а</w:t>
      </w:r>
      <w:r>
        <w:rPr>
          <w:rFonts w:ascii="Calibri" w:hAnsi="Calibri" w:cs="Calibri"/>
          <w:sz w:val="22"/>
          <w:szCs w:val="22"/>
          <w:lang w:val="ru-RU"/>
        </w:rPr>
        <w:t>м</w:t>
      </w:r>
      <w:r w:rsidR="008869C1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это ничего не изменило, а вот </w:t>
      </w:r>
      <w:r w:rsidR="003460BB">
        <w:rPr>
          <w:rFonts w:ascii="Calibri" w:hAnsi="Calibri" w:cs="Calibri"/>
          <w:sz w:val="22"/>
          <w:szCs w:val="22"/>
          <w:lang w:val="ru-RU"/>
        </w:rPr>
        <w:t>для тех</w:t>
      </w:r>
      <w:r>
        <w:rPr>
          <w:rFonts w:ascii="Calibri" w:hAnsi="Calibri" w:cs="Calibri"/>
          <w:sz w:val="22"/>
          <w:szCs w:val="22"/>
          <w:lang w:val="ru-RU"/>
        </w:rPr>
        <w:t xml:space="preserve"> немноги</w:t>
      </w:r>
      <w:r w:rsidR="003460BB">
        <w:rPr>
          <w:rFonts w:ascii="Calibri" w:hAnsi="Calibri" w:cs="Calibri"/>
          <w:sz w:val="22"/>
          <w:szCs w:val="22"/>
          <w:lang w:val="ru-RU"/>
        </w:rPr>
        <w:t>х</w:t>
      </w:r>
      <w:r>
        <w:rPr>
          <w:rFonts w:ascii="Calibri" w:hAnsi="Calibri" w:cs="Calibri"/>
          <w:sz w:val="22"/>
          <w:szCs w:val="22"/>
          <w:lang w:val="ru-RU"/>
        </w:rPr>
        <w:t xml:space="preserve">, кто </w:t>
      </w:r>
      <w:r w:rsidR="003460BB">
        <w:rPr>
          <w:rFonts w:ascii="Calibri" w:hAnsi="Calibri" w:cs="Calibri"/>
          <w:sz w:val="22"/>
          <w:szCs w:val="22"/>
          <w:lang w:val="ru-RU"/>
        </w:rPr>
        <w:t>экзамен сдавал</w:t>
      </w:r>
      <w:r w:rsidR="008869C1">
        <w:rPr>
          <w:rFonts w:ascii="Calibri" w:hAnsi="Calibri" w:cs="Calibri"/>
          <w:sz w:val="22"/>
          <w:szCs w:val="22"/>
          <w:lang w:val="ru-RU"/>
        </w:rPr>
        <w:t>,</w:t>
      </w:r>
      <w:r w:rsidR="003460BB">
        <w:rPr>
          <w:rFonts w:ascii="Calibri" w:hAnsi="Calibri" w:cs="Calibri"/>
          <w:sz w:val="22"/>
          <w:szCs w:val="22"/>
          <w:lang w:val="ru-RU"/>
        </w:rPr>
        <w:t xml:space="preserve"> это</w:t>
      </w:r>
      <w:r w:rsidR="008869C1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был</w:t>
      </w:r>
      <w:r w:rsidR="003460BB">
        <w:rPr>
          <w:rFonts w:ascii="Calibri" w:hAnsi="Calibri" w:cs="Calibri"/>
          <w:sz w:val="22"/>
          <w:szCs w:val="22"/>
          <w:lang w:val="ru-RU"/>
        </w:rPr>
        <w:t>о</w:t>
      </w:r>
      <w:r>
        <w:rPr>
          <w:rFonts w:ascii="Calibri" w:hAnsi="Calibri" w:cs="Calibri"/>
          <w:sz w:val="22"/>
          <w:szCs w:val="22"/>
          <w:lang w:val="ru-RU"/>
        </w:rPr>
        <w:t xml:space="preserve"> удар</w:t>
      </w:r>
      <w:r w:rsidR="003460BB">
        <w:rPr>
          <w:rFonts w:ascii="Calibri" w:hAnsi="Calibri" w:cs="Calibri"/>
          <w:sz w:val="22"/>
          <w:szCs w:val="22"/>
          <w:lang w:val="ru-RU"/>
        </w:rPr>
        <w:t>ом: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-202 </w:t>
      </w:r>
      <w:r>
        <w:rPr>
          <w:rFonts w:ascii="Calibri" w:hAnsi="Calibri" w:cs="Calibri"/>
          <w:sz w:val="22"/>
          <w:szCs w:val="22"/>
          <w:lang w:val="ru-RU"/>
        </w:rPr>
        <w:t>стал просто бесполезным</w:t>
      </w:r>
      <w:r w:rsidR="003460BB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т.к. не вел вообще ни к чему (стоил</w:t>
      </w:r>
      <w:r w:rsidR="003460BB">
        <w:rPr>
          <w:rFonts w:ascii="Calibri" w:hAnsi="Calibri" w:cs="Calibri"/>
          <w:sz w:val="22"/>
          <w:szCs w:val="22"/>
          <w:lang w:val="ru-RU"/>
        </w:rPr>
        <w:t xml:space="preserve"> он </w:t>
      </w:r>
      <w:r>
        <w:rPr>
          <w:rFonts w:ascii="Calibri" w:hAnsi="Calibri" w:cs="Calibri"/>
          <w:sz w:val="22"/>
          <w:szCs w:val="22"/>
          <w:lang w:val="ru-RU"/>
        </w:rPr>
        <w:t>99</w:t>
      </w:r>
      <w:r w:rsidRPr="00A1380C">
        <w:rPr>
          <w:rFonts w:ascii="Calibri" w:hAnsi="Calibri" w:cs="Calibri"/>
          <w:sz w:val="22"/>
          <w:szCs w:val="22"/>
          <w:lang w:val="ru-RU"/>
        </w:rPr>
        <w:t>$</w:t>
      </w:r>
      <w:r>
        <w:rPr>
          <w:rFonts w:ascii="Calibri" w:hAnsi="Calibri" w:cs="Calibri"/>
          <w:sz w:val="22"/>
          <w:szCs w:val="22"/>
          <w:lang w:val="ru-RU"/>
        </w:rPr>
        <w:t>, которые были просто выброшены</w:t>
      </w:r>
      <w:r w:rsidR="003460BB">
        <w:rPr>
          <w:rFonts w:ascii="Calibri" w:hAnsi="Calibri" w:cs="Calibri"/>
          <w:sz w:val="22"/>
          <w:szCs w:val="22"/>
          <w:lang w:val="ru-RU"/>
        </w:rPr>
        <w:t xml:space="preserve"> на ветер</w:t>
      </w:r>
      <w:r>
        <w:rPr>
          <w:rFonts w:ascii="Calibri" w:hAnsi="Calibri" w:cs="Calibri"/>
          <w:sz w:val="22"/>
          <w:szCs w:val="22"/>
          <w:lang w:val="ru-RU"/>
        </w:rPr>
        <w:t>. Время на подготовку, возможно</w:t>
      </w:r>
      <w:r w:rsidR="003460BB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б</w:t>
      </w:r>
      <w:r w:rsidR="003460BB">
        <w:rPr>
          <w:rFonts w:ascii="Calibri" w:hAnsi="Calibri" w:cs="Calibri"/>
          <w:sz w:val="22"/>
          <w:szCs w:val="22"/>
          <w:lang w:val="ru-RU"/>
        </w:rPr>
        <w:t>удет</w:t>
      </w:r>
      <w:r>
        <w:rPr>
          <w:rFonts w:ascii="Calibri" w:hAnsi="Calibri" w:cs="Calibri"/>
          <w:sz w:val="22"/>
          <w:szCs w:val="22"/>
          <w:lang w:val="ru-RU"/>
        </w:rPr>
        <w:t xml:space="preserve"> полезно для следующего экзамена), а те, кто сдавал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>-200/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-201 </w:t>
      </w:r>
      <w:r>
        <w:rPr>
          <w:rFonts w:ascii="Calibri" w:hAnsi="Calibri" w:cs="Calibri"/>
          <w:sz w:val="22"/>
          <w:szCs w:val="22"/>
          <w:lang w:val="ru-RU"/>
        </w:rPr>
        <w:t xml:space="preserve">могут 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>надеяться</w:t>
      </w:r>
      <w:r>
        <w:rPr>
          <w:rFonts w:ascii="Calibri" w:hAnsi="Calibri" w:cs="Calibri"/>
          <w:sz w:val="22"/>
          <w:szCs w:val="22"/>
          <w:lang w:val="ru-RU"/>
        </w:rPr>
        <w:t>, что их результат будет пересчитан</w:t>
      </w:r>
      <w:r w:rsidR="003460BB">
        <w:rPr>
          <w:rFonts w:ascii="Calibri" w:hAnsi="Calibri" w:cs="Calibri"/>
          <w:sz w:val="22"/>
          <w:szCs w:val="22"/>
          <w:lang w:val="ru-RU"/>
        </w:rPr>
        <w:t xml:space="preserve">, </w:t>
      </w:r>
      <w:r>
        <w:rPr>
          <w:rFonts w:ascii="Calibri" w:hAnsi="Calibri" w:cs="Calibri"/>
          <w:sz w:val="22"/>
          <w:szCs w:val="22"/>
          <w:lang w:val="ru-RU"/>
        </w:rPr>
        <w:t xml:space="preserve">и им дадут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-203 </w:t>
      </w:r>
      <w:r>
        <w:rPr>
          <w:rFonts w:ascii="Calibri" w:hAnsi="Calibri" w:cs="Calibri"/>
          <w:sz w:val="22"/>
          <w:szCs w:val="22"/>
          <w:lang w:val="ru-RU"/>
        </w:rPr>
        <w:t>по результатам сдачи текущих экзаменов. Лично я не надеялся бы на такой исход, т.к. это противоречит логик</w:t>
      </w:r>
      <w:r w:rsidR="003460BB">
        <w:rPr>
          <w:rFonts w:ascii="Calibri" w:hAnsi="Calibri" w:cs="Calibri"/>
          <w:sz w:val="22"/>
          <w:szCs w:val="22"/>
          <w:lang w:val="ru-RU"/>
        </w:rPr>
        <w:t>е</w:t>
      </w:r>
      <w:r>
        <w:rPr>
          <w:rFonts w:ascii="Calibri" w:hAnsi="Calibri" w:cs="Calibri"/>
          <w:sz w:val="22"/>
          <w:szCs w:val="22"/>
          <w:lang w:val="ru-RU"/>
        </w:rPr>
        <w:t xml:space="preserve">, что </w:t>
      </w:r>
      <w:r w:rsidRPr="00A1380C">
        <w:rPr>
          <w:rFonts w:ascii="Calibri" w:hAnsi="Calibri" w:cs="Calibri"/>
          <w:sz w:val="22"/>
          <w:szCs w:val="22"/>
          <w:lang w:val="ru-RU"/>
        </w:rPr>
        <w:t>“</w:t>
      </w:r>
      <w:r>
        <w:rPr>
          <w:rFonts w:ascii="Calibri" w:hAnsi="Calibri" w:cs="Calibri"/>
          <w:sz w:val="22"/>
          <w:szCs w:val="22"/>
          <w:lang w:val="ru-RU"/>
        </w:rPr>
        <w:t>надо было ввести новый экзамен, который бы заново оценил знания</w:t>
      </w:r>
      <w:r w:rsidRPr="00A1380C">
        <w:rPr>
          <w:rFonts w:ascii="Calibri" w:hAnsi="Calibri" w:cs="Calibri"/>
          <w:sz w:val="22"/>
          <w:szCs w:val="22"/>
          <w:lang w:val="ru-RU"/>
        </w:rPr>
        <w:t>”</w:t>
      </w:r>
      <w:r>
        <w:rPr>
          <w:rFonts w:ascii="Calibri" w:hAnsi="Calibri" w:cs="Calibri"/>
          <w:sz w:val="22"/>
          <w:szCs w:val="22"/>
          <w:lang w:val="ru-RU"/>
        </w:rPr>
        <w:t>.</w:t>
      </w:r>
      <w:r w:rsidR="00B37BCD">
        <w:rPr>
          <w:rFonts w:ascii="Calibri" w:hAnsi="Calibri" w:cs="Calibri"/>
          <w:sz w:val="22"/>
          <w:szCs w:val="22"/>
        </w:rPr>
        <w:t> </w:t>
      </w:r>
    </w:p>
    <w:p w14:paraId="384CEF95" w14:textId="6120152A" w:rsidR="006F4836" w:rsidRPr="00A1380C" w:rsidRDefault="006F48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26D8D71B" w14:textId="2AE29F61" w:rsidR="00135E9C" w:rsidRPr="003438B3" w:rsidRDefault="00135E9C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</w:t>
      </w:r>
      <w:r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AZ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-203 </w:t>
      </w:r>
      <w:r>
        <w:rPr>
          <w:rFonts w:ascii="Calibri" w:hAnsi="Calibri" w:cs="Calibri"/>
          <w:sz w:val="22"/>
          <w:szCs w:val="22"/>
          <w:lang w:val="ru-RU"/>
        </w:rPr>
        <w:t>экзамене</w:t>
      </w:r>
      <w:r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спрашивают</w:t>
      </w:r>
      <w:r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про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Web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Apps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9F2324">
        <w:rPr>
          <w:rFonts w:ascii="Calibri" w:hAnsi="Calibri" w:cs="Calibri"/>
          <w:sz w:val="22"/>
          <w:szCs w:val="22"/>
        </w:rPr>
        <w:t>SQL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Database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>,</w:t>
      </w:r>
      <w:r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Functions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>
        <w:rPr>
          <w:rFonts w:ascii="Calibri" w:hAnsi="Calibri" w:cs="Calibri"/>
          <w:sz w:val="22"/>
          <w:szCs w:val="22"/>
        </w:rPr>
        <w:t>AKS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>
        <w:rPr>
          <w:rFonts w:ascii="Calibri" w:hAnsi="Calibri" w:cs="Calibri"/>
          <w:sz w:val="22"/>
          <w:szCs w:val="22"/>
        </w:rPr>
        <w:t>CosmosDB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9F2324">
        <w:rPr>
          <w:rFonts w:ascii="Calibri" w:hAnsi="Calibri" w:cs="Calibri"/>
          <w:sz w:val="22"/>
          <w:szCs w:val="22"/>
        </w:rPr>
        <w:t>Logic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App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9F2324">
        <w:rPr>
          <w:rFonts w:ascii="Calibri" w:hAnsi="Calibri" w:cs="Calibri"/>
          <w:sz w:val="22"/>
          <w:szCs w:val="22"/>
        </w:rPr>
        <w:t>Event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Grid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9F2324">
        <w:rPr>
          <w:rFonts w:ascii="Calibri" w:hAnsi="Calibri" w:cs="Calibri"/>
          <w:sz w:val="22"/>
          <w:szCs w:val="22"/>
        </w:rPr>
        <w:t>API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Management</w:t>
      </w:r>
      <w:r w:rsidR="009F2324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и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т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>.</w:t>
      </w:r>
      <w:r w:rsidR="009F2324">
        <w:rPr>
          <w:rFonts w:ascii="Calibri" w:hAnsi="Calibri" w:cs="Calibri"/>
          <w:sz w:val="22"/>
          <w:szCs w:val="22"/>
          <w:lang w:val="ru-RU"/>
        </w:rPr>
        <w:t>п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>.</w:t>
      </w:r>
      <w:r w:rsidR="00002194">
        <w:rPr>
          <w:rFonts w:ascii="Calibri" w:hAnsi="Calibri" w:cs="Calibri"/>
          <w:sz w:val="22"/>
          <w:szCs w:val="22"/>
          <w:lang w:val="ru-RU"/>
        </w:rPr>
        <w:t xml:space="preserve">Я считаю, что это </w:t>
      </w:r>
      <w:r w:rsidR="009F2324">
        <w:rPr>
          <w:rFonts w:ascii="Calibri" w:hAnsi="Calibri" w:cs="Calibri"/>
          <w:sz w:val="22"/>
          <w:szCs w:val="22"/>
          <w:lang w:val="ru-RU"/>
        </w:rPr>
        <w:t>правильный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набор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сервисов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9F2324">
        <w:rPr>
          <w:rFonts w:ascii="Calibri" w:hAnsi="Calibri" w:cs="Calibri"/>
          <w:sz w:val="22"/>
          <w:szCs w:val="22"/>
          <w:lang w:val="ru-RU"/>
        </w:rPr>
        <w:t>отражающий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текущее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состояние</w:t>
      </w:r>
      <w:r w:rsidR="009F2324" w:rsidRPr="008869C1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</w:rPr>
        <w:t>Azure</w:t>
      </w:r>
      <w:r w:rsidR="003438B3" w:rsidRPr="00A1380C">
        <w:rPr>
          <w:rFonts w:ascii="Calibri" w:hAnsi="Calibri" w:cs="Calibri"/>
          <w:sz w:val="22"/>
          <w:szCs w:val="22"/>
          <w:lang w:val="ru-RU"/>
        </w:rPr>
        <w:t xml:space="preserve">. </w:t>
      </w:r>
      <w:r w:rsidR="003438B3">
        <w:rPr>
          <w:rFonts w:ascii="Calibri" w:hAnsi="Calibri" w:cs="Calibri"/>
          <w:sz w:val="22"/>
          <w:szCs w:val="22"/>
          <w:lang w:val="ru-RU"/>
        </w:rPr>
        <w:t xml:space="preserve">Жаль, что относительно </w:t>
      </w:r>
      <w:r w:rsidR="003438B3">
        <w:rPr>
          <w:rFonts w:ascii="Calibri" w:hAnsi="Calibri" w:cs="Calibri"/>
          <w:sz w:val="22"/>
          <w:szCs w:val="22"/>
        </w:rPr>
        <w:t>AZ</w:t>
      </w:r>
      <w:r w:rsidR="003438B3" w:rsidRPr="00A1380C">
        <w:rPr>
          <w:rFonts w:ascii="Calibri" w:hAnsi="Calibri" w:cs="Calibri"/>
          <w:sz w:val="22"/>
          <w:szCs w:val="22"/>
          <w:lang w:val="ru-RU"/>
        </w:rPr>
        <w:t xml:space="preserve">-201 </w:t>
      </w:r>
      <w:r w:rsidR="003438B3">
        <w:rPr>
          <w:rFonts w:ascii="Calibri" w:hAnsi="Calibri" w:cs="Calibri"/>
          <w:sz w:val="22"/>
          <w:szCs w:val="22"/>
          <w:lang w:val="ru-RU"/>
        </w:rPr>
        <w:t xml:space="preserve">были удалены вопросы по </w:t>
      </w:r>
      <w:r w:rsidR="00256EAF">
        <w:rPr>
          <w:rFonts w:ascii="Calibri" w:hAnsi="Calibri" w:cs="Calibri"/>
          <w:sz w:val="22"/>
          <w:szCs w:val="22"/>
        </w:rPr>
        <w:t>Cognitive</w:t>
      </w:r>
      <w:r w:rsidR="00256EAF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256EAF">
        <w:rPr>
          <w:rFonts w:ascii="Calibri" w:hAnsi="Calibri" w:cs="Calibri"/>
          <w:sz w:val="22"/>
          <w:szCs w:val="22"/>
        </w:rPr>
        <w:t>Services</w:t>
      </w:r>
      <w:r w:rsidR="00256EAF" w:rsidRPr="00A1380C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3438B3">
        <w:rPr>
          <w:rFonts w:ascii="Calibri" w:hAnsi="Calibri" w:cs="Calibri"/>
          <w:sz w:val="22"/>
          <w:szCs w:val="22"/>
        </w:rPr>
        <w:t>Bots</w:t>
      </w:r>
      <w:r w:rsidR="003438B3">
        <w:rPr>
          <w:rFonts w:ascii="Calibri" w:hAnsi="Calibri" w:cs="Calibri"/>
          <w:sz w:val="22"/>
          <w:szCs w:val="22"/>
          <w:lang w:val="ru-RU"/>
        </w:rPr>
        <w:t xml:space="preserve"> и</w:t>
      </w:r>
      <w:r w:rsidR="003438B3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3438B3">
        <w:rPr>
          <w:rFonts w:ascii="Calibri" w:hAnsi="Calibri" w:cs="Calibri"/>
          <w:sz w:val="22"/>
          <w:szCs w:val="22"/>
        </w:rPr>
        <w:t>IoT</w:t>
      </w:r>
      <w:r w:rsidR="003438B3">
        <w:rPr>
          <w:rFonts w:ascii="Calibri" w:hAnsi="Calibri" w:cs="Calibri"/>
          <w:sz w:val="22"/>
          <w:szCs w:val="22"/>
          <w:lang w:val="ru-RU"/>
        </w:rPr>
        <w:t xml:space="preserve">, но наверное для одного экзамена было и так слишком много контента и решили пожертвовать этими темами, как наименее </w:t>
      </w:r>
      <w:r w:rsidR="00002194">
        <w:rPr>
          <w:rFonts w:ascii="Calibri" w:hAnsi="Calibri" w:cs="Calibri"/>
          <w:sz w:val="22"/>
          <w:szCs w:val="22"/>
          <w:lang w:val="ru-RU"/>
        </w:rPr>
        <w:t>часто встречающимися</w:t>
      </w:r>
      <w:r w:rsidR="003438B3">
        <w:rPr>
          <w:rFonts w:ascii="Calibri" w:hAnsi="Calibri" w:cs="Calibri"/>
          <w:sz w:val="22"/>
          <w:szCs w:val="22"/>
          <w:lang w:val="ru-RU"/>
        </w:rPr>
        <w:t>, хоть и крайне модными.</w:t>
      </w:r>
      <w:r w:rsidR="003438B3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78CB13F6" w14:textId="53091F09" w:rsidR="006F4836" w:rsidRPr="00A1380C" w:rsidRDefault="009F232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Хотя в</w:t>
      </w:r>
      <w:r w:rsidR="006F4836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6F4836">
        <w:rPr>
          <w:rFonts w:ascii="Calibri" w:hAnsi="Calibri" w:cs="Calibri"/>
          <w:sz w:val="22"/>
          <w:szCs w:val="22"/>
        </w:rPr>
        <w:t>AZ</w:t>
      </w:r>
      <w:r w:rsidR="006F4836" w:rsidRPr="00A1380C">
        <w:rPr>
          <w:rFonts w:ascii="Calibri" w:hAnsi="Calibri" w:cs="Calibri"/>
          <w:sz w:val="22"/>
          <w:szCs w:val="22"/>
          <w:lang w:val="ru-RU"/>
        </w:rPr>
        <w:t>-</w:t>
      </w:r>
      <w:r w:rsidR="006F4836">
        <w:rPr>
          <w:rFonts w:ascii="Calibri" w:hAnsi="Calibri" w:cs="Calibri"/>
          <w:sz w:val="22"/>
          <w:szCs w:val="22"/>
          <w:lang w:val="ru-RU"/>
        </w:rPr>
        <w:t>203</w:t>
      </w:r>
      <w:r w:rsidR="006F4836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6F4836">
        <w:rPr>
          <w:rFonts w:ascii="Calibri" w:hAnsi="Calibri" w:cs="Calibri"/>
          <w:sz w:val="22"/>
          <w:szCs w:val="22"/>
          <w:lang w:val="ru-RU"/>
        </w:rPr>
        <w:t xml:space="preserve">сохранились 3 из 8 проблем, которые я отметил для </w:t>
      </w:r>
      <w:r w:rsidR="006F4836">
        <w:rPr>
          <w:rFonts w:ascii="Calibri" w:hAnsi="Calibri" w:cs="Calibri"/>
          <w:sz w:val="22"/>
          <w:szCs w:val="22"/>
        </w:rPr>
        <w:t>AZ</w:t>
      </w:r>
      <w:r w:rsidR="006F4836" w:rsidRPr="00A1380C">
        <w:rPr>
          <w:rFonts w:ascii="Calibri" w:hAnsi="Calibri" w:cs="Calibri"/>
          <w:sz w:val="22"/>
          <w:szCs w:val="22"/>
          <w:lang w:val="ru-RU"/>
        </w:rPr>
        <w:t>-200/</w:t>
      </w:r>
      <w:r w:rsidR="006F4836">
        <w:rPr>
          <w:rFonts w:ascii="Calibri" w:hAnsi="Calibri" w:cs="Calibri"/>
          <w:sz w:val="22"/>
          <w:szCs w:val="22"/>
        </w:rPr>
        <w:t>AZ</w:t>
      </w:r>
      <w:r w:rsidR="006F4836" w:rsidRPr="00A1380C">
        <w:rPr>
          <w:rFonts w:ascii="Calibri" w:hAnsi="Calibri" w:cs="Calibri"/>
          <w:sz w:val="22"/>
          <w:szCs w:val="22"/>
          <w:lang w:val="ru-RU"/>
        </w:rPr>
        <w:t>-201</w:t>
      </w:r>
      <w:r w:rsidR="006F4836">
        <w:rPr>
          <w:rFonts w:ascii="Calibri" w:hAnsi="Calibri" w:cs="Calibri"/>
          <w:sz w:val="22"/>
          <w:szCs w:val="22"/>
          <w:lang w:val="ru-RU"/>
        </w:rPr>
        <w:t>, а именно</w:t>
      </w:r>
      <w:r w:rsidR="006F4836" w:rsidRPr="00A1380C">
        <w:rPr>
          <w:rFonts w:ascii="Calibri" w:hAnsi="Calibri" w:cs="Calibri"/>
          <w:sz w:val="22"/>
          <w:szCs w:val="22"/>
          <w:lang w:val="ru-RU"/>
        </w:rPr>
        <w:t>:</w:t>
      </w:r>
    </w:p>
    <w:p w14:paraId="3790A081" w14:textId="3CAACB3B" w:rsidR="00141CB6" w:rsidRPr="00B13119" w:rsidRDefault="00B37BC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Почему </w:t>
      </w:r>
      <w:r>
        <w:rPr>
          <w:rFonts w:ascii="Calibri" w:eastAsia="Times New Roman" w:hAnsi="Calibri" w:cs="Calibri"/>
          <w:sz w:val="22"/>
          <w:szCs w:val="22"/>
        </w:rPr>
        <w:t>Batch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Services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попал в экзамен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?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Неужели без числодробилки прожить нельзя (</w:t>
      </w:r>
      <w:r>
        <w:rPr>
          <w:rFonts w:ascii="Calibri" w:eastAsia="Times New Roman" w:hAnsi="Calibri" w:cs="Calibri"/>
          <w:sz w:val="22"/>
          <w:szCs w:val="22"/>
        </w:rPr>
        <w:t>WebJobs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Functions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хватит, если не нужно </w:t>
      </w:r>
      <w:r>
        <w:rPr>
          <w:rFonts w:ascii="Calibri" w:eastAsia="Times New Roman" w:hAnsi="Calibri" w:cs="Calibri"/>
          <w:sz w:val="22"/>
          <w:szCs w:val="22"/>
        </w:rPr>
        <w:t>Compute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Intensive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операции делать). </w:t>
      </w:r>
    </w:p>
    <w:p w14:paraId="426A4ACE" w14:textId="1FF86B19" w:rsidR="00141CB6" w:rsidRDefault="00B37BC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Зачем нужны </w:t>
      </w:r>
      <w:r>
        <w:rPr>
          <w:rFonts w:ascii="Calibri" w:eastAsia="Times New Roman" w:hAnsi="Calibri" w:cs="Calibri"/>
          <w:sz w:val="22"/>
          <w:szCs w:val="22"/>
        </w:rPr>
        <w:t>Mobile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Apps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от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2018 году</w:t>
      </w:r>
      <w:r w:rsidR="00B95C1C">
        <w:rPr>
          <w:rFonts w:ascii="Calibri" w:eastAsia="Times New Roman" w:hAnsi="Calibri" w:cs="Calibri"/>
          <w:sz w:val="22"/>
          <w:szCs w:val="22"/>
          <w:lang w:val="ru-RU"/>
        </w:rPr>
        <w:t xml:space="preserve"> мне также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 понятно.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проиграла борьбу за мобильную платформу, а когда у тебя нет своей мобильной платформы, то и сервисы для ее поддержки не востребованы. Но они включены в </w:t>
      </w:r>
      <w:r>
        <w:rPr>
          <w:rFonts w:ascii="Calibri" w:eastAsia="Times New Roman" w:hAnsi="Calibri" w:cs="Calibri"/>
          <w:sz w:val="22"/>
          <w:szCs w:val="22"/>
        </w:rPr>
        <w:t xml:space="preserve">core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экзамен. </w:t>
      </w:r>
    </w:p>
    <w:p w14:paraId="02C4A7CB" w14:textId="46922B2A" w:rsidR="00141CB6" w:rsidRPr="00B13119" w:rsidRDefault="00B37BCD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Мне очень нравится инструкция по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 xml:space="preserve">настройке </w:t>
      </w:r>
      <w:r>
        <w:rPr>
          <w:rFonts w:ascii="Calibri" w:eastAsia="Times New Roman" w:hAnsi="Calibri" w:cs="Calibri"/>
          <w:sz w:val="22"/>
          <w:szCs w:val="22"/>
        </w:rPr>
        <w:t>Notification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Hub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для </w:t>
      </w:r>
      <w:r>
        <w:rPr>
          <w:rFonts w:ascii="Calibri" w:eastAsia="Times New Roman" w:hAnsi="Calibri" w:cs="Calibri"/>
          <w:sz w:val="22"/>
          <w:szCs w:val="22"/>
        </w:rPr>
        <w:t>Android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которая звучит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>так: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>«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перед созданием </w:t>
      </w:r>
      <w:r>
        <w:rPr>
          <w:rFonts w:ascii="Calibri" w:eastAsia="Times New Roman" w:hAnsi="Calibri" w:cs="Calibri"/>
          <w:sz w:val="22"/>
          <w:szCs w:val="22"/>
        </w:rPr>
        <w:t>Notification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Hub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для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Android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создайте </w:t>
      </w:r>
      <w:r>
        <w:rPr>
          <w:rFonts w:ascii="Calibri" w:eastAsia="Times New Roman" w:hAnsi="Calibri" w:cs="Calibri"/>
          <w:sz w:val="22"/>
          <w:szCs w:val="22"/>
        </w:rPr>
        <w:t>Firebase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(который умеет отправлять нотификации на </w:t>
      </w:r>
      <w:r>
        <w:rPr>
          <w:rFonts w:ascii="Calibri" w:eastAsia="Times New Roman" w:hAnsi="Calibri" w:cs="Calibri"/>
          <w:sz w:val="22"/>
          <w:szCs w:val="22"/>
        </w:rPr>
        <w:t>Android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IOS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бесплатно)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>»</w:t>
      </w:r>
      <w:r>
        <w:rPr>
          <w:rFonts w:ascii="Calibri" w:eastAsia="Times New Roman" w:hAnsi="Calibri" w:cs="Calibri"/>
          <w:sz w:val="22"/>
          <w:szCs w:val="22"/>
          <w:lang w:val="ru-RU"/>
        </w:rPr>
        <w:t>.</w:t>
      </w:r>
    </w:p>
    <w:p w14:paraId="4D65B9E3" w14:textId="43D2BAE5" w:rsidR="00141CB6" w:rsidRPr="00B13119" w:rsidRDefault="00B37BCD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</w:rPr>
        <w:t>Claim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Based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Role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based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авторизация - это вопрос про </w:t>
      </w:r>
      <w:r>
        <w:rPr>
          <w:rFonts w:ascii="Calibri" w:eastAsia="Times New Roman" w:hAnsi="Calibri" w:cs="Calibri"/>
          <w:sz w:val="22"/>
          <w:szCs w:val="22"/>
        </w:rPr>
        <w:t>Asp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.</w:t>
      </w:r>
      <w:r>
        <w:rPr>
          <w:rFonts w:ascii="Calibri" w:eastAsia="Times New Roman" w:hAnsi="Calibri" w:cs="Calibri"/>
          <w:sz w:val="22"/>
          <w:szCs w:val="22"/>
        </w:rPr>
        <w:t>Net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Core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hyperlink r:id="rId10" w:anchor="syllabus-4" w:history="1">
        <w:r w:rsidR="00686D81" w:rsidRPr="001E2891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https://www.microsoft.com/en-us/learning/exam-az-203.aspx#syllabus-4</w:t>
        </w:r>
      </w:hyperlink>
      <w:r w:rsidR="00686D81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и это единственная тема, которая делает экзамен не кроссплатформенным</w:t>
      </w:r>
      <w:r w:rsidR="00002194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в последние годы старается делать свои сервисы кроссплатформенным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не </w:t>
      </w:r>
      <w:r w:rsidR="00056686">
        <w:rPr>
          <w:rFonts w:ascii="Calibri" w:eastAsia="Times New Roman" w:hAnsi="Calibri" w:cs="Calibri"/>
          <w:sz w:val="22"/>
          <w:szCs w:val="22"/>
          <w:lang w:val="ru-RU"/>
        </w:rPr>
        <w:t xml:space="preserve">связанная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напрямую.</w:t>
      </w:r>
    </w:p>
    <w:p w14:paraId="0DE5BC6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C43FE0B" w14:textId="183154DB" w:rsidR="00141CB6" w:rsidRDefault="00826A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 ещё раз повторюсь: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то, что есть сейчас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- это сильно лучше</w:t>
      </w:r>
      <w:r w:rsidR="00976FCA" w:rsidRPr="00A1380C">
        <w:rPr>
          <w:rFonts w:ascii="Calibri" w:hAnsi="Calibri" w:cs="Calibri"/>
          <w:b/>
          <w:bCs/>
          <w:sz w:val="22"/>
          <w:szCs w:val="22"/>
          <w:lang w:val="ru-RU"/>
        </w:rPr>
        <w:t>/</w:t>
      </w:r>
      <w:r w:rsidR="00976FCA">
        <w:rPr>
          <w:rFonts w:ascii="Calibri" w:hAnsi="Calibri" w:cs="Calibri"/>
          <w:b/>
          <w:bCs/>
          <w:sz w:val="22"/>
          <w:szCs w:val="22"/>
          <w:lang w:val="ru-RU"/>
        </w:rPr>
        <w:t>свежее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, чем то, что было в 70-532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экзамене с 2015 по 2018 год</w:t>
      </w:r>
      <w:r w:rsidR="00976FCA">
        <w:rPr>
          <w:rFonts w:ascii="Calibri" w:hAnsi="Calibri" w:cs="Calibri"/>
          <w:sz w:val="22"/>
          <w:szCs w:val="22"/>
          <w:lang w:val="ru-RU"/>
        </w:rPr>
        <w:t xml:space="preserve"> (И если бы не подстава тех, кто сдавал </w:t>
      </w:r>
      <w:r w:rsidR="00976FCA">
        <w:rPr>
          <w:rFonts w:ascii="Calibri" w:hAnsi="Calibri" w:cs="Calibri"/>
          <w:sz w:val="22"/>
          <w:szCs w:val="22"/>
        </w:rPr>
        <w:t>AZ</w:t>
      </w:r>
      <w:r w:rsidR="00976FCA" w:rsidRPr="00A1380C">
        <w:rPr>
          <w:rFonts w:ascii="Calibri" w:hAnsi="Calibri" w:cs="Calibri"/>
          <w:sz w:val="22"/>
          <w:szCs w:val="22"/>
          <w:lang w:val="ru-RU"/>
        </w:rPr>
        <w:t>-200/201/202</w:t>
      </w:r>
      <w:r w:rsidR="00976FCA">
        <w:rPr>
          <w:rFonts w:ascii="Calibri" w:hAnsi="Calibri" w:cs="Calibri"/>
          <w:sz w:val="22"/>
          <w:szCs w:val="22"/>
          <w:lang w:val="ru-RU"/>
        </w:rPr>
        <w:t>, то все бы было очень даже неплохо.)</w:t>
      </w:r>
    </w:p>
    <w:bookmarkEnd w:id="0"/>
    <w:p w14:paraId="6775C037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B5BDE1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Архитектура</w:t>
      </w:r>
    </w:p>
    <w:p w14:paraId="7E64DA18" w14:textId="0B40306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Таких экзаменов 2. </w:t>
      </w:r>
      <w:r w:rsidR="00D17C35">
        <w:rPr>
          <w:rFonts w:ascii="Calibri" w:hAnsi="Calibri" w:cs="Calibri"/>
          <w:sz w:val="22"/>
          <w:szCs w:val="22"/>
          <w:lang w:val="ru-RU"/>
        </w:rPr>
        <w:t>По</w:t>
      </w:r>
      <w:r w:rsidR="00883283">
        <w:rPr>
          <w:rFonts w:ascii="Calibri" w:hAnsi="Calibri" w:cs="Calibri"/>
          <w:sz w:val="22"/>
          <w:szCs w:val="22"/>
          <w:lang w:val="ru-RU"/>
        </w:rPr>
        <w:t>-моему,</w:t>
      </w:r>
      <w:r>
        <w:rPr>
          <w:rFonts w:ascii="Calibri" w:hAnsi="Calibri" w:cs="Calibri"/>
          <w:sz w:val="22"/>
          <w:szCs w:val="22"/>
          <w:lang w:val="ru-RU"/>
        </w:rPr>
        <w:t xml:space="preserve"> сдавать один без другого</w:t>
      </w:r>
      <w:r w:rsidR="00883283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- это довольно странная затея, т.к. это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2 точки зрения на одно и тоже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7E0FC992" w14:textId="1E31019A" w:rsidR="00141CB6" w:rsidRDefault="00B37BCD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>В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 w:rsidR="00883283">
        <w:rPr>
          <w:rFonts w:ascii="Calibri" w:eastAsia="Times New Roman" w:hAnsi="Calibri" w:cs="Calibri"/>
          <w:sz w:val="22"/>
          <w:szCs w:val="22"/>
          <w:lang w:val="ru-RU"/>
        </w:rPr>
        <w:t>случае</w:t>
      </w:r>
      <w:r w:rsidR="00883283"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 xml:space="preserve">az-300 Microsoft Azure Architect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Technologies </w:t>
      </w:r>
      <w:hyperlink r:id="rId11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https://www.microsoft.com/en-us/learning/exam-AZ-300.aspx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мы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идем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от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конкретных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сервисов</w:t>
      </w:r>
      <w:r w:rsidRPr="00B13119">
        <w:rPr>
          <w:rFonts w:ascii="Calibri" w:eastAsia="Times New Roman" w:hAnsi="Calibri" w:cs="Calibri"/>
          <w:sz w:val="22"/>
          <w:szCs w:val="22"/>
        </w:rPr>
        <w:t xml:space="preserve"> (</w:t>
      </w:r>
      <w:r>
        <w:rPr>
          <w:rFonts w:ascii="Calibri" w:eastAsia="Times New Roman" w:hAnsi="Calibri" w:cs="Calibri"/>
          <w:sz w:val="22"/>
          <w:szCs w:val="22"/>
        </w:rPr>
        <w:t>azure active directory, azure storage, virtual machines)</w:t>
      </w:r>
    </w:p>
    <w:p w14:paraId="3EB4D3CF" w14:textId="68AC0B98" w:rsidR="00141CB6" w:rsidRPr="00883283" w:rsidRDefault="00B37BCD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А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в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883283">
        <w:rPr>
          <w:rFonts w:ascii="Calibri" w:eastAsia="Times New Roman" w:hAnsi="Calibri" w:cs="Calibri"/>
          <w:sz w:val="22"/>
          <w:szCs w:val="22"/>
          <w:lang w:val="ru-RU"/>
        </w:rPr>
        <w:t>случае</w:t>
      </w:r>
      <w:r w:rsidR="00883283"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-301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Architect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Design</w:t>
      </w:r>
      <w:r w:rsidRPr="0088328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hyperlink r:id="rId12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www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microsoft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com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en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us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learning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exam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AZ</w:t>
        </w:r>
        <w:r w:rsidRPr="00883283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-301.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aspx</w:t>
        </w:r>
      </w:hyperlink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мы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идем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от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ключевых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логических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блоков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 (</w:t>
      </w:r>
      <w:r>
        <w:rPr>
          <w:rFonts w:ascii="Calibri" w:eastAsia="Times New Roman" w:hAnsi="Calibri" w:cs="Calibri"/>
          <w:sz w:val="22"/>
          <w:szCs w:val="22"/>
          <w:lang w:val="ru-RU"/>
        </w:rPr>
        <w:t>авторизация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>хранилище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compute</w:t>
      </w:r>
      <w:r w:rsidRPr="00883283">
        <w:rPr>
          <w:rFonts w:ascii="Calibri" w:eastAsia="Times New Roman" w:hAnsi="Calibri" w:cs="Calibri"/>
          <w:sz w:val="22"/>
          <w:szCs w:val="22"/>
          <w:lang w:val="ru-RU"/>
        </w:rPr>
        <w:t xml:space="preserve">). </w:t>
      </w:r>
    </w:p>
    <w:p w14:paraId="3A2E8A16" w14:textId="3D6D71AE" w:rsidR="00141CB6" w:rsidRPr="00B13119" w:rsidRDefault="008832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Я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бы не сказал, что</w:t>
      </w:r>
      <w:r>
        <w:rPr>
          <w:rFonts w:ascii="Calibri" w:hAnsi="Calibri" w:cs="Calibri"/>
          <w:sz w:val="22"/>
          <w:szCs w:val="22"/>
          <w:lang w:val="ru-RU"/>
        </w:rPr>
        <w:t xml:space="preserve"> между ними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есть зеркальное соответствие типа один к одному. Например</w:t>
      </w:r>
      <w:r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в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301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под словом </w:t>
      </w:r>
      <w:r w:rsidR="00B37BCD">
        <w:rPr>
          <w:rFonts w:ascii="Calibri" w:hAnsi="Calibri" w:cs="Calibri"/>
          <w:sz w:val="22"/>
          <w:szCs w:val="22"/>
        </w:rPr>
        <w:t>compute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в соответствующем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9F2324">
        <w:rPr>
          <w:rFonts w:ascii="Calibri" w:hAnsi="Calibri" w:cs="Calibri"/>
          <w:sz w:val="22"/>
          <w:szCs w:val="22"/>
          <w:lang w:val="ru-RU"/>
        </w:rPr>
        <w:t>разделе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может подразумеваться и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batch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</w:t>
      </w:r>
      <w:r w:rsidR="00B37BCD">
        <w:rPr>
          <w:rFonts w:ascii="Calibri" w:hAnsi="Calibri" w:cs="Calibri"/>
          <w:sz w:val="22"/>
          <w:szCs w:val="22"/>
        </w:rPr>
        <w:t>aks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</w:t>
      </w:r>
      <w:r w:rsidR="00B37BCD">
        <w:rPr>
          <w:rFonts w:ascii="Calibri" w:hAnsi="Calibri" w:cs="Calibri"/>
          <w:sz w:val="22"/>
          <w:szCs w:val="22"/>
        </w:rPr>
        <w:t>vmss</w:t>
      </w:r>
      <w:r w:rsidR="00B37BCD">
        <w:rPr>
          <w:rFonts w:ascii="Calibri" w:hAnsi="Calibri" w:cs="Calibri"/>
          <w:sz w:val="22"/>
          <w:szCs w:val="22"/>
          <w:lang w:val="ru-RU"/>
        </w:rPr>
        <w:t>. При этом в 300</w:t>
      </w:r>
      <w:r>
        <w:rPr>
          <w:rFonts w:ascii="Calibri" w:hAnsi="Calibri" w:cs="Calibri"/>
          <w:sz w:val="22"/>
          <w:szCs w:val="22"/>
          <w:lang w:val="ru-RU"/>
        </w:rPr>
        <w:t xml:space="preserve"> будет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четко</w:t>
      </w:r>
      <w:r>
        <w:rPr>
          <w:rFonts w:ascii="Calibri" w:hAnsi="Calibri" w:cs="Calibri"/>
          <w:sz w:val="22"/>
          <w:szCs w:val="22"/>
          <w:lang w:val="ru-RU"/>
        </w:rPr>
        <w:t>е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разделение</w:t>
      </w:r>
      <w:r>
        <w:rPr>
          <w:rFonts w:ascii="Calibri" w:hAnsi="Calibri" w:cs="Calibri"/>
          <w:sz w:val="22"/>
          <w:szCs w:val="22"/>
          <w:lang w:val="ru-RU"/>
        </w:rPr>
        <w:t xml:space="preserve"> на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3 разных части (</w:t>
      </w:r>
      <w:r w:rsidR="00B37BCD">
        <w:rPr>
          <w:rFonts w:ascii="Calibri" w:hAnsi="Calibri" w:cs="Calibri"/>
          <w:sz w:val="22"/>
          <w:szCs w:val="22"/>
        </w:rPr>
        <w:t>parallel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processing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sz w:val="22"/>
          <w:szCs w:val="22"/>
        </w:rPr>
        <w:t>containers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sz w:val="22"/>
          <w:szCs w:val="22"/>
        </w:rPr>
        <w:t>vms</w:t>
      </w:r>
      <w:r w:rsidR="00B37BCD">
        <w:rPr>
          <w:rFonts w:ascii="Calibri" w:hAnsi="Calibri" w:cs="Calibri"/>
          <w:sz w:val="22"/>
          <w:szCs w:val="22"/>
          <w:lang w:val="ru-RU"/>
        </w:rPr>
        <w:t>)</w:t>
      </w:r>
    </w:p>
    <w:p w14:paraId="2674385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3A182D2" w14:textId="2AAEFA47" w:rsidR="00141CB6" w:rsidRDefault="007D3B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С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давать все равно </w:t>
      </w:r>
      <w:r w:rsidR="00C06CB1">
        <w:rPr>
          <w:rFonts w:ascii="Calibri" w:hAnsi="Calibri" w:cs="Calibri"/>
          <w:b/>
          <w:bCs/>
          <w:sz w:val="22"/>
          <w:szCs w:val="22"/>
          <w:lang w:val="ru-RU"/>
        </w:rPr>
        <w:t xml:space="preserve">лучше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оба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экзамена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и готовиться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к ним нужно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параллельно.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К сожалению (или к счастью), я не сдавал экзамены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-300/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-301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т.к. у меня уже был сдан экзамен по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70-535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и для получения статуса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>Архитектор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мне достаточно было сдать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-302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(переходной, который покрывает дельту между </w:t>
      </w:r>
      <w:r w:rsidR="00C06CB1">
        <w:rPr>
          <w:rFonts w:ascii="Calibri" w:hAnsi="Calibri" w:cs="Calibri"/>
          <w:sz w:val="22"/>
          <w:szCs w:val="22"/>
          <w:lang w:val="ru-RU"/>
        </w:rPr>
        <w:t>70</w:t>
      </w:r>
      <w:r w:rsidR="00B37BCD">
        <w:rPr>
          <w:rFonts w:ascii="Calibri" w:hAnsi="Calibri" w:cs="Calibri"/>
          <w:sz w:val="22"/>
          <w:szCs w:val="22"/>
          <w:lang w:val="ru-RU"/>
        </w:rPr>
        <w:t>-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535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объединением </w:t>
      </w:r>
      <w:r w:rsidR="00B37BCD">
        <w:rPr>
          <w:rFonts w:ascii="Calibri" w:hAnsi="Calibri" w:cs="Calibri"/>
          <w:sz w:val="22"/>
          <w:szCs w:val="22"/>
        </w:rPr>
        <w:t>az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-300/301)</w:t>
      </w:r>
      <w:r w:rsidR="00B37BCD">
        <w:rPr>
          <w:rFonts w:ascii="Calibri" w:hAnsi="Calibri" w:cs="Calibri"/>
          <w:sz w:val="22"/>
          <w:szCs w:val="22"/>
          <w:lang w:val="ru-RU"/>
        </w:rPr>
        <w:t>. Поэтому (</w:t>
      </w:r>
      <w:r w:rsidR="009A45D9">
        <w:rPr>
          <w:rFonts w:ascii="Calibri" w:hAnsi="Calibri" w:cs="Calibri"/>
          <w:sz w:val="22"/>
          <w:szCs w:val="22"/>
          <w:lang w:val="ru-RU"/>
        </w:rPr>
        <w:t xml:space="preserve">а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если бы и сдавал, то из-за </w:t>
      </w:r>
      <w:r w:rsidR="00B37BCD">
        <w:rPr>
          <w:rFonts w:ascii="Calibri" w:hAnsi="Calibri" w:cs="Calibri"/>
          <w:sz w:val="22"/>
          <w:szCs w:val="22"/>
        </w:rPr>
        <w:t>NDA</w:t>
      </w:r>
      <w:r w:rsidR="00B37BCD">
        <w:rPr>
          <w:rFonts w:ascii="Calibri" w:hAnsi="Calibri" w:cs="Calibri"/>
          <w:sz w:val="22"/>
          <w:szCs w:val="22"/>
          <w:lang w:val="ru-RU"/>
        </w:rPr>
        <w:t>) не могу рассказать о разнице в вопросах</w:t>
      </w:r>
      <w:r w:rsidR="009A45D9">
        <w:rPr>
          <w:rFonts w:ascii="Calibri" w:hAnsi="Calibri" w:cs="Calibri"/>
          <w:sz w:val="22"/>
          <w:szCs w:val="22"/>
          <w:lang w:val="ru-RU"/>
        </w:rPr>
        <w:t xml:space="preserve"> и </w:t>
      </w:r>
      <w:r w:rsidR="00B37BCD">
        <w:rPr>
          <w:rFonts w:ascii="Calibri" w:hAnsi="Calibri" w:cs="Calibri"/>
          <w:sz w:val="22"/>
          <w:szCs w:val="22"/>
          <w:lang w:val="ru-RU"/>
        </w:rPr>
        <w:t>заданиях на экзамене, а из текста и описания это слегка не очевидно.</w:t>
      </w:r>
    </w:p>
    <w:p w14:paraId="71D2836F" w14:textId="239ED317" w:rsidR="00C06CB1" w:rsidRDefault="00C06C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224BBB5A" w14:textId="7C03C7C1" w:rsidR="005D6488" w:rsidRDefault="00C06C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Единственное, что я не понимаю</w:t>
      </w:r>
      <w:r w:rsidR="00002194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- почему в экзамене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>-900</w:t>
      </w:r>
      <w:r>
        <w:rPr>
          <w:rFonts w:ascii="Calibri" w:hAnsi="Calibri" w:cs="Calibri"/>
          <w:sz w:val="22"/>
          <w:szCs w:val="22"/>
          <w:lang w:val="ru-RU"/>
        </w:rPr>
        <w:t xml:space="preserve"> указано, что он является </w:t>
      </w:r>
      <w:r w:rsidR="00002194">
        <w:rPr>
          <w:rFonts w:ascii="Calibri" w:hAnsi="Calibri" w:cs="Calibri"/>
          <w:sz w:val="22"/>
          <w:szCs w:val="22"/>
          <w:lang w:val="ru-RU"/>
        </w:rPr>
        <w:t xml:space="preserve">одним </w:t>
      </w:r>
      <w:r>
        <w:rPr>
          <w:rFonts w:ascii="Calibri" w:hAnsi="Calibri" w:cs="Calibri"/>
          <w:sz w:val="22"/>
          <w:szCs w:val="22"/>
          <w:lang w:val="ru-RU"/>
        </w:rPr>
        <w:t xml:space="preserve">из необходимых экзаменов для получения сертификата </w:t>
      </w:r>
      <w:r>
        <w:rPr>
          <w:rFonts w:ascii="Calibri" w:hAnsi="Calibri" w:cs="Calibri"/>
          <w:sz w:val="22"/>
          <w:szCs w:val="22"/>
        </w:rPr>
        <w:t>Solution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Architect</w:t>
      </w:r>
      <w:r>
        <w:rPr>
          <w:rFonts w:ascii="Calibri" w:hAnsi="Calibri" w:cs="Calibri"/>
          <w:sz w:val="22"/>
          <w:szCs w:val="22"/>
          <w:lang w:val="ru-RU"/>
        </w:rPr>
        <w:t xml:space="preserve">, а на самой странице сертификата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>-900</w:t>
      </w:r>
      <w:r>
        <w:rPr>
          <w:rFonts w:ascii="Calibri" w:hAnsi="Calibri" w:cs="Calibri"/>
          <w:sz w:val="22"/>
          <w:szCs w:val="22"/>
          <w:lang w:val="ru-RU"/>
        </w:rPr>
        <w:t xml:space="preserve"> не упомянается. Будем надеяться, что это произошло из-за ошибки в </w:t>
      </w:r>
      <w:r>
        <w:rPr>
          <w:rFonts w:ascii="Calibri" w:hAnsi="Calibri" w:cs="Calibri"/>
          <w:sz w:val="22"/>
          <w:szCs w:val="22"/>
        </w:rPr>
        <w:t>landing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page</w:t>
      </w:r>
      <w:r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дл</w:t>
      </w:r>
      <w:r w:rsidR="00002194">
        <w:rPr>
          <w:rFonts w:ascii="Calibri" w:hAnsi="Calibri" w:cs="Calibri"/>
          <w:sz w:val="22"/>
          <w:szCs w:val="22"/>
          <w:lang w:val="ru-RU"/>
        </w:rPr>
        <w:t>я</w:t>
      </w:r>
      <w:r>
        <w:rPr>
          <w:rFonts w:ascii="Calibri" w:hAnsi="Calibri" w:cs="Calibri"/>
          <w:sz w:val="22"/>
          <w:szCs w:val="22"/>
          <w:lang w:val="ru-RU"/>
        </w:rPr>
        <w:t xml:space="preserve"> 900, а не в сертификате</w:t>
      </w:r>
      <w:r w:rsidR="00002194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т.к. хоть </w:t>
      </w:r>
      <w:r>
        <w:rPr>
          <w:rFonts w:ascii="Calibri" w:hAnsi="Calibri" w:cs="Calibri"/>
          <w:sz w:val="22"/>
          <w:szCs w:val="22"/>
        </w:rPr>
        <w:t>AZ</w:t>
      </w:r>
      <w:r w:rsidRPr="00A1380C">
        <w:rPr>
          <w:rFonts w:ascii="Calibri" w:hAnsi="Calibri" w:cs="Calibri"/>
          <w:sz w:val="22"/>
          <w:szCs w:val="22"/>
          <w:lang w:val="ru-RU"/>
        </w:rPr>
        <w:t>-900</w:t>
      </w:r>
      <w:r>
        <w:rPr>
          <w:rFonts w:ascii="Calibri" w:hAnsi="Calibri" w:cs="Calibri"/>
          <w:sz w:val="22"/>
          <w:szCs w:val="22"/>
          <w:lang w:val="ru-RU"/>
        </w:rPr>
        <w:t xml:space="preserve"> и полезен, требовать еще 100</w:t>
      </w:r>
      <w:r w:rsidRPr="00A1380C">
        <w:rPr>
          <w:rFonts w:ascii="Calibri" w:hAnsi="Calibri" w:cs="Calibri"/>
          <w:sz w:val="22"/>
          <w:szCs w:val="22"/>
          <w:lang w:val="ru-RU"/>
        </w:rPr>
        <w:t>$</w:t>
      </w:r>
      <w:r>
        <w:rPr>
          <w:rFonts w:ascii="Calibri" w:hAnsi="Calibri" w:cs="Calibri"/>
          <w:sz w:val="22"/>
          <w:szCs w:val="22"/>
          <w:lang w:val="ru-RU"/>
        </w:rPr>
        <w:t xml:space="preserve"> и менять правила во время сдачи</w:t>
      </w:r>
      <w:r w:rsidR="00DA63F8">
        <w:rPr>
          <w:rFonts w:ascii="Calibri" w:hAnsi="Calibri" w:cs="Calibri"/>
          <w:sz w:val="22"/>
          <w:szCs w:val="22"/>
          <w:lang w:val="ru-RU"/>
        </w:rPr>
        <w:t xml:space="preserve"> – это свинство</w:t>
      </w:r>
      <w:r>
        <w:rPr>
          <w:rFonts w:ascii="Calibri" w:hAnsi="Calibri" w:cs="Calibri"/>
          <w:sz w:val="22"/>
          <w:szCs w:val="22"/>
          <w:lang w:val="ru-RU"/>
        </w:rPr>
        <w:t>.</w:t>
      </w:r>
      <w:r w:rsidR="005D6488">
        <w:rPr>
          <w:rFonts w:ascii="Calibri" w:hAnsi="Calibri" w:cs="Calibri"/>
          <w:sz w:val="22"/>
          <w:szCs w:val="22"/>
          <w:lang w:val="ru-RU"/>
        </w:rPr>
        <w:t xml:space="preserve"> </w:t>
      </w:r>
    </w:p>
    <w:p w14:paraId="1F14DEAB" w14:textId="0E099FFF" w:rsidR="00C06CB1" w:rsidRPr="005D6488" w:rsidRDefault="005D648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noProof/>
        </w:rPr>
        <w:drawing>
          <wp:inline distT="0" distB="0" distL="0" distR="0" wp14:anchorId="6F525AB0" wp14:editId="2FAB8FD1">
            <wp:extent cx="3630304" cy="238839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153" cy="23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94BE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6B30C9" w14:textId="59DA2277" w:rsidR="00141CB6" w:rsidRPr="00B13119" w:rsidRDefault="001973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Инфраструктура 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>(</w:t>
      </w:r>
      <w:r w:rsidR="00B37BCD">
        <w:rPr>
          <w:rFonts w:ascii="Calibri" w:hAnsi="Calibri" w:cs="Calibri"/>
          <w:b/>
          <w:bCs/>
          <w:sz w:val="22"/>
          <w:szCs w:val="22"/>
        </w:rPr>
        <w:t>itpro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или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 xml:space="preserve"> по-модному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devops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>)</w:t>
      </w:r>
    </w:p>
    <w:p w14:paraId="4F3B8149" w14:textId="3813440E" w:rsidR="00141CB6" w:rsidRPr="00B13119" w:rsidRDefault="00B37BCD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Т.к. я не сдал в 2016 году </w:t>
      </w:r>
      <w:r w:rsidRPr="00B13119">
        <w:rPr>
          <w:rFonts w:ascii="Calibri" w:hAnsi="Calibri" w:cs="Calibri"/>
          <w:sz w:val="22"/>
          <w:szCs w:val="22"/>
          <w:lang w:val="ru-RU"/>
        </w:rPr>
        <w:t>70-533</w:t>
      </w:r>
      <w:r>
        <w:rPr>
          <w:rFonts w:ascii="Calibri" w:hAnsi="Calibri" w:cs="Calibri"/>
          <w:sz w:val="22"/>
          <w:szCs w:val="22"/>
          <w:lang w:val="ru-RU"/>
        </w:rPr>
        <w:t xml:space="preserve"> экзамен,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в </w:t>
      </w:r>
      <w:r w:rsidR="00A04203">
        <w:rPr>
          <w:rFonts w:ascii="Calibri" w:hAnsi="Calibri" w:cs="Calibri"/>
          <w:sz w:val="22"/>
          <w:szCs w:val="22"/>
          <w:lang w:val="ru-RU"/>
        </w:rPr>
        <w:t xml:space="preserve">котором </w:t>
      </w:r>
      <w:r>
        <w:rPr>
          <w:rFonts w:ascii="Calibri" w:hAnsi="Calibri" w:cs="Calibri"/>
          <w:sz w:val="22"/>
          <w:szCs w:val="22"/>
          <w:lang w:val="ru-RU"/>
        </w:rPr>
        <w:t>было много устаревшего</w:t>
      </w:r>
      <w:r w:rsidR="00B140A0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то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 2018</w:t>
      </w:r>
      <w:r w:rsidR="00B140A0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когда появилось время</w:t>
      </w:r>
      <w:r w:rsidR="00B140A0">
        <w:rPr>
          <w:rFonts w:ascii="Calibri" w:hAnsi="Calibri" w:cs="Calibri"/>
          <w:sz w:val="22"/>
          <w:szCs w:val="22"/>
          <w:lang w:val="ru-RU"/>
        </w:rPr>
        <w:t xml:space="preserve"> и </w:t>
      </w:r>
      <w:r>
        <w:rPr>
          <w:rFonts w:ascii="Calibri" w:hAnsi="Calibri" w:cs="Calibri"/>
          <w:sz w:val="22"/>
          <w:szCs w:val="22"/>
          <w:lang w:val="ru-RU"/>
        </w:rPr>
        <w:t xml:space="preserve">желание сдать экзамены по </w:t>
      </w:r>
      <w:r>
        <w:rPr>
          <w:rFonts w:ascii="Calibri" w:hAnsi="Calibri" w:cs="Calibri"/>
          <w:sz w:val="22"/>
          <w:szCs w:val="22"/>
        </w:rPr>
        <w:t>Azure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IaaS</w:t>
      </w:r>
      <w:r>
        <w:rPr>
          <w:rFonts w:ascii="Calibri" w:hAnsi="Calibri" w:cs="Calibri"/>
          <w:sz w:val="22"/>
          <w:szCs w:val="22"/>
          <w:lang w:val="ru-RU"/>
        </w:rPr>
        <w:t xml:space="preserve">, я решил сдать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-100/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-101 </w:t>
      </w:r>
      <w:r>
        <w:rPr>
          <w:rFonts w:ascii="Calibri" w:hAnsi="Calibri" w:cs="Calibri"/>
          <w:sz w:val="22"/>
          <w:szCs w:val="22"/>
          <w:lang w:val="ru-RU"/>
        </w:rPr>
        <w:t xml:space="preserve">и не </w:t>
      </w:r>
      <w:r w:rsidR="00B140A0">
        <w:rPr>
          <w:rFonts w:ascii="Calibri" w:hAnsi="Calibri" w:cs="Calibri"/>
          <w:sz w:val="22"/>
          <w:szCs w:val="22"/>
          <w:lang w:val="ru-RU"/>
        </w:rPr>
        <w:t>лезть в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70-533 </w:t>
      </w:r>
      <w:r>
        <w:rPr>
          <w:rFonts w:ascii="Calibri" w:hAnsi="Calibri" w:cs="Calibri"/>
          <w:sz w:val="22"/>
          <w:szCs w:val="22"/>
          <w:lang w:val="ru-RU"/>
        </w:rPr>
        <w:t xml:space="preserve">и переходной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-102</w:t>
      </w:r>
      <w:r w:rsidR="00B140A0">
        <w:rPr>
          <w:rFonts w:ascii="Calibri" w:hAnsi="Calibri" w:cs="Calibri"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т.к. </w:t>
      </w:r>
      <w:r w:rsidR="00B140A0">
        <w:rPr>
          <w:rFonts w:ascii="Calibri" w:hAnsi="Calibri" w:cs="Calibri"/>
          <w:sz w:val="22"/>
          <w:szCs w:val="22"/>
          <w:lang w:val="ru-RU"/>
        </w:rPr>
        <w:t xml:space="preserve">не имеет смысла </w:t>
      </w:r>
      <w:r>
        <w:rPr>
          <w:rFonts w:ascii="Calibri" w:hAnsi="Calibri" w:cs="Calibri"/>
          <w:sz w:val="22"/>
          <w:szCs w:val="22"/>
          <w:lang w:val="ru-RU"/>
        </w:rPr>
        <w:t>сдавать экзамен, который скоро выведут из употребления.</w:t>
      </w:r>
    </w:p>
    <w:p w14:paraId="38DBA782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DB605D5" w14:textId="56269A30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 экзаменами</w:t>
      </w:r>
      <w:r w:rsidR="00A04203">
        <w:rPr>
          <w:rFonts w:ascii="Calibri" w:hAnsi="Calibri" w:cs="Calibri"/>
          <w:sz w:val="22"/>
          <w:szCs w:val="22"/>
          <w:lang w:val="ru-RU"/>
        </w:rPr>
        <w:t xml:space="preserve"> по инфраструктуре</w:t>
      </w:r>
      <w:r>
        <w:rPr>
          <w:rFonts w:ascii="Calibri" w:hAnsi="Calibri" w:cs="Calibri"/>
          <w:sz w:val="22"/>
          <w:szCs w:val="22"/>
          <w:lang w:val="ru-RU"/>
        </w:rPr>
        <w:t xml:space="preserve"> ситуация сильно понятнее, чем с архитектурными</w:t>
      </w:r>
      <w:r w:rsidR="00C06CB1" w:rsidRPr="00A1380C">
        <w:rPr>
          <w:rFonts w:ascii="Calibri" w:hAnsi="Calibri" w:cs="Calibri"/>
          <w:sz w:val="22"/>
          <w:szCs w:val="22"/>
          <w:lang w:val="ru-RU"/>
        </w:rPr>
        <w:t>.</w:t>
      </w:r>
    </w:p>
    <w:p w14:paraId="2B0AB3E4" w14:textId="21F5F9C2" w:rsidR="00141CB6" w:rsidRPr="00B13119" w:rsidRDefault="00B37BC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-100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Infrastructure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and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Deployment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hyperlink r:id="rId14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www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microsoft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com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en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us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learning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exam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AZ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-100.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aspx</w:t>
        </w:r>
      </w:hyperlink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 w:rsidR="00A0420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о том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как и что можно 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делать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(создать машину, доступ </w:t>
      </w: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>к ресурсам, подпискам, ресурсным группам, работа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ть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 объектами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active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directory</w:t>
      </w:r>
      <w:r>
        <w:rPr>
          <w:rFonts w:ascii="Calibri" w:eastAsia="Times New Roman" w:hAnsi="Calibri" w:cs="Calibri"/>
          <w:sz w:val="22"/>
          <w:szCs w:val="22"/>
          <w:lang w:val="ru-RU"/>
        </w:rPr>
        <w:t>, с сетями и т.п.)</w:t>
      </w:r>
    </w:p>
    <w:p w14:paraId="54A400CD" w14:textId="77777777" w:rsidR="00141CB6" w:rsidRPr="008D30A7" w:rsidRDefault="00B37BC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-101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Integration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and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Security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hyperlink r:id="rId1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www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microsoft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com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en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us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learning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exam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AZ</w:t>
        </w:r>
        <w:r w:rsidRPr="00B13119">
          <w:rPr>
            <w:rStyle w:val="Hyperlink"/>
            <w:rFonts w:ascii="Calibri" w:eastAsia="Times New Roman" w:hAnsi="Calibri" w:cs="Calibri"/>
            <w:sz w:val="22"/>
            <w:szCs w:val="22"/>
            <w:lang w:val="ru-RU"/>
          </w:rPr>
          <w:t>-101.</w:t>
        </w:r>
        <w:r>
          <w:rPr>
            <w:rStyle w:val="Hyperlink"/>
            <w:rFonts w:ascii="Calibri" w:eastAsia="Times New Roman" w:hAnsi="Calibri" w:cs="Calibri"/>
            <w:sz w:val="22"/>
            <w:szCs w:val="22"/>
          </w:rPr>
          <w:t>aspx</w:t>
        </w:r>
      </w:hyperlink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больше про то, как это вместе собрать и обеспечить безопасную эксплуатацию (расширенные сети, как мигрировать ресурсы из локального датацентра, как управлять доступом более безопасно, работа с </w:t>
      </w:r>
      <w:r>
        <w:rPr>
          <w:rFonts w:ascii="Calibri" w:eastAsia="Times New Roman" w:hAnsi="Calibri" w:cs="Calibri"/>
          <w:sz w:val="22"/>
          <w:szCs w:val="22"/>
        </w:rPr>
        <w:t>multi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factor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authentication</w:t>
      </w:r>
      <w:r w:rsidRPr="008D30A7">
        <w:rPr>
          <w:rFonts w:ascii="Calibri" w:eastAsia="Times New Roman" w:hAnsi="Calibri" w:cs="Calibri"/>
          <w:sz w:val="22"/>
          <w:szCs w:val="22"/>
          <w:lang w:val="ru-RU"/>
        </w:rPr>
        <w:t>)</w:t>
      </w:r>
    </w:p>
    <w:p w14:paraId="32BFA38C" w14:textId="38620F21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  <w:lang w:val="ru-RU"/>
        </w:rPr>
        <w:t>Сдавать</w:t>
      </w:r>
      <w:r>
        <w:rPr>
          <w:rFonts w:ascii="Calibri" w:hAnsi="Calibri" w:cs="Calibri"/>
          <w:sz w:val="22"/>
          <w:szCs w:val="22"/>
          <w:lang w:val="ru-RU"/>
        </w:rPr>
        <w:t xml:space="preserve"> эти экзамены я бы рекомендовал </w:t>
      </w:r>
      <w:r>
        <w:rPr>
          <w:rFonts w:ascii="Calibri" w:hAnsi="Calibri" w:cs="Calibri"/>
          <w:b/>
          <w:bCs/>
          <w:sz w:val="22"/>
          <w:szCs w:val="22"/>
          <w:lang w:val="ru-RU"/>
        </w:rPr>
        <w:t>последовательно</w:t>
      </w:r>
      <w:r w:rsidR="00B547A3">
        <w:rPr>
          <w:rFonts w:ascii="Calibri" w:hAnsi="Calibri" w:cs="Calibri"/>
          <w:b/>
          <w:bCs/>
          <w:sz w:val="22"/>
          <w:szCs w:val="22"/>
          <w:lang w:val="ru-RU"/>
        </w:rPr>
        <w:t>,</w:t>
      </w:r>
      <w:r>
        <w:rPr>
          <w:rFonts w:ascii="Calibri" w:hAnsi="Calibri" w:cs="Calibri"/>
          <w:sz w:val="22"/>
          <w:szCs w:val="22"/>
          <w:lang w:val="ru-RU"/>
        </w:rPr>
        <w:t xml:space="preserve"> т.к.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-100</w:t>
      </w:r>
      <w:r>
        <w:rPr>
          <w:rFonts w:ascii="Calibri" w:hAnsi="Calibri" w:cs="Calibri"/>
          <w:sz w:val="22"/>
          <w:szCs w:val="22"/>
          <w:lang w:val="ru-RU"/>
        </w:rPr>
        <w:t xml:space="preserve"> - это первый шаг (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  <w:lang w:val="ru-RU"/>
        </w:rPr>
        <w:t>как начать</w:t>
      </w:r>
      <w:r w:rsidRPr="00B13119">
        <w:rPr>
          <w:rFonts w:ascii="Calibri" w:hAnsi="Calibri" w:cs="Calibri"/>
          <w:sz w:val="22"/>
          <w:szCs w:val="22"/>
          <w:lang w:val="ru-RU"/>
        </w:rPr>
        <w:t>"</w:t>
      </w:r>
      <w:r>
        <w:rPr>
          <w:rFonts w:ascii="Calibri" w:hAnsi="Calibri" w:cs="Calibri"/>
          <w:sz w:val="22"/>
          <w:szCs w:val="22"/>
          <w:lang w:val="ru-RU"/>
        </w:rPr>
        <w:t xml:space="preserve">), а </w:t>
      </w:r>
      <w:r w:rsidR="00C06CB1"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-101</w:t>
      </w:r>
      <w:r w:rsidR="00B547A3">
        <w:rPr>
          <w:rFonts w:ascii="Calibri" w:hAnsi="Calibri" w:cs="Calibri"/>
          <w:sz w:val="22"/>
          <w:szCs w:val="22"/>
          <w:lang w:val="ru-RU"/>
        </w:rPr>
        <w:t xml:space="preserve"> -</w:t>
      </w:r>
      <w:r>
        <w:rPr>
          <w:rFonts w:ascii="Calibri" w:hAnsi="Calibri" w:cs="Calibri"/>
          <w:sz w:val="22"/>
          <w:szCs w:val="22"/>
          <w:lang w:val="ru-RU"/>
        </w:rPr>
        <w:t xml:space="preserve"> следующий </w:t>
      </w:r>
      <w:r w:rsidR="00B547A3">
        <w:rPr>
          <w:rFonts w:ascii="Calibri" w:hAnsi="Calibri" w:cs="Calibri"/>
          <w:sz w:val="22"/>
          <w:szCs w:val="22"/>
          <w:lang w:val="ru-RU"/>
        </w:rPr>
        <w:t xml:space="preserve">этап </w:t>
      </w:r>
      <w:r>
        <w:rPr>
          <w:rFonts w:ascii="Calibri" w:hAnsi="Calibri" w:cs="Calibri"/>
          <w:sz w:val="22"/>
          <w:szCs w:val="22"/>
          <w:lang w:val="ru-RU"/>
        </w:rPr>
        <w:t>(как теперь эксплуатировать).</w:t>
      </w:r>
    </w:p>
    <w:p w14:paraId="7CF1FAFC" w14:textId="747B448A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Со времен 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70-533 </w:t>
      </w:r>
      <w:r>
        <w:rPr>
          <w:rFonts w:ascii="Calibri" w:hAnsi="Calibri" w:cs="Calibri"/>
          <w:sz w:val="22"/>
          <w:szCs w:val="22"/>
          <w:lang w:val="ru-RU"/>
        </w:rPr>
        <w:t xml:space="preserve">было решено много проблем с содержимым экзамена </w:t>
      </w:r>
      <w:r w:rsidR="00B547A3">
        <w:rPr>
          <w:rFonts w:ascii="Calibri" w:hAnsi="Calibri" w:cs="Calibri"/>
          <w:sz w:val="22"/>
          <w:szCs w:val="22"/>
          <w:lang w:val="ru-RU"/>
        </w:rPr>
        <w:t xml:space="preserve">с помощью </w:t>
      </w:r>
      <w:r>
        <w:rPr>
          <w:rFonts w:ascii="Calibri" w:hAnsi="Calibri" w:cs="Calibri"/>
          <w:sz w:val="22"/>
          <w:szCs w:val="22"/>
          <w:lang w:val="ru-RU"/>
        </w:rPr>
        <w:t>его раздел</w:t>
      </w:r>
      <w:r w:rsidR="00B547A3">
        <w:rPr>
          <w:rFonts w:ascii="Calibri" w:hAnsi="Calibri" w:cs="Calibri"/>
          <w:sz w:val="22"/>
          <w:szCs w:val="22"/>
          <w:lang w:val="ru-RU"/>
        </w:rPr>
        <w:t>ения</w:t>
      </w:r>
      <w:r>
        <w:rPr>
          <w:rFonts w:ascii="Calibri" w:hAnsi="Calibri" w:cs="Calibri"/>
          <w:sz w:val="22"/>
          <w:szCs w:val="22"/>
          <w:lang w:val="ru-RU"/>
        </w:rPr>
        <w:t xml:space="preserve"> на 2 </w:t>
      </w:r>
      <w:r w:rsidR="00FB575C">
        <w:rPr>
          <w:rFonts w:ascii="Calibri" w:hAnsi="Calibri" w:cs="Calibri"/>
          <w:sz w:val="22"/>
          <w:szCs w:val="22"/>
          <w:lang w:val="ru-RU"/>
        </w:rPr>
        <w:t>части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6A36A089" w14:textId="0FEDDC11" w:rsidR="00141CB6" w:rsidRPr="00B13119" w:rsidRDefault="00B37BCD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Во времена 70-533 экзамена многие жаловались, что </w:t>
      </w:r>
      <w:r w:rsidR="00B547A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слишком много места в нём занимает раздел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интеграция </w:t>
      </w:r>
      <w:r>
        <w:rPr>
          <w:rFonts w:ascii="Calibri" w:eastAsia="Times New Roman" w:hAnsi="Calibri" w:cs="Calibri"/>
          <w:b/>
          <w:bCs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Active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Directory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-</w:t>
      </w:r>
      <w:r>
        <w:rPr>
          <w:rFonts w:ascii="Calibri" w:eastAsia="Times New Roman" w:hAnsi="Calibri" w:cs="Calibri"/>
          <w:b/>
          <w:bCs/>
          <w:sz w:val="22"/>
          <w:szCs w:val="22"/>
        </w:rPr>
        <w:t>Windows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Active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Directory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>. Причина простая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: </w:t>
      </w:r>
      <w:r>
        <w:rPr>
          <w:rFonts w:ascii="Calibri" w:eastAsia="Times New Roman" w:hAnsi="Calibri" w:cs="Calibri"/>
          <w:sz w:val="22"/>
          <w:szCs w:val="22"/>
          <w:lang w:val="ru-RU"/>
        </w:rPr>
        <w:t>для небольших решений и компаний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это операция, сделанная один раз и на десятилетие вперед одним человеком. Т.е. если в штате несколько человек, то большинству их них вообще никогда не придется с этим столкнуться. Да и тому, единственному</w:t>
      </w:r>
      <w:r w:rsidR="00016398">
        <w:rPr>
          <w:rFonts w:ascii="Calibri" w:eastAsia="Times New Roman" w:hAnsi="Calibri" w:cs="Calibri"/>
          <w:sz w:val="22"/>
          <w:szCs w:val="22"/>
          <w:lang w:val="ru-RU"/>
        </w:rPr>
        <w:t>,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 даже </w:t>
      </w:r>
      <w:r>
        <w:rPr>
          <w:rFonts w:ascii="Calibri" w:eastAsia="Times New Roman" w:hAnsi="Calibri" w:cs="Calibri"/>
          <w:sz w:val="22"/>
          <w:szCs w:val="22"/>
          <w:lang w:val="ru-RU"/>
        </w:rPr>
        <w:t>через полгода вспомнить что он делал будет очень сложно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 повторюсь,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это разовая операция. В экзаменах серии </w:t>
      </w:r>
      <w:r>
        <w:rPr>
          <w:rFonts w:ascii="Calibri" w:eastAsia="Times New Roman" w:hAnsi="Calibri" w:cs="Calibri"/>
          <w:sz w:val="22"/>
          <w:szCs w:val="22"/>
        </w:rPr>
        <w:t>az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эту проблему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целом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решили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самые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тяжелые части про </w:t>
      </w:r>
      <w:r>
        <w:rPr>
          <w:rFonts w:ascii="Calibri" w:eastAsia="Times New Roman" w:hAnsi="Calibri" w:cs="Calibri"/>
          <w:sz w:val="22"/>
          <w:szCs w:val="22"/>
        </w:rPr>
        <w:t>Identity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большОй своей частью лежат в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можно сдать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без полного погружения в тему </w:t>
      </w:r>
      <w:r>
        <w:rPr>
          <w:rFonts w:ascii="Calibri" w:eastAsia="Times New Roman" w:hAnsi="Calibri" w:cs="Calibri"/>
          <w:sz w:val="22"/>
          <w:szCs w:val="22"/>
        </w:rPr>
        <w:t>Identity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Да, придется разобраться с </w:t>
      </w:r>
      <w:r>
        <w:rPr>
          <w:rFonts w:ascii="Calibri" w:eastAsia="Times New Roman" w:hAnsi="Calibri" w:cs="Calibri"/>
          <w:sz w:val="22"/>
          <w:szCs w:val="22"/>
        </w:rPr>
        <w:t>federation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r>
        <w:rPr>
          <w:rFonts w:ascii="Calibri" w:eastAsia="Times New Roman" w:hAnsi="Calibri" w:cs="Calibri"/>
          <w:sz w:val="22"/>
          <w:szCs w:val="22"/>
        </w:rPr>
        <w:t>synchronization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крайней мере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>, к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identity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protection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multi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factor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authentication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 w:rsidR="00336B9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можно</w:t>
      </w:r>
      <w:r w:rsidR="00B547A3">
        <w:rPr>
          <w:rFonts w:ascii="Calibri" w:eastAsia="Times New Roman" w:hAnsi="Calibri" w:cs="Calibri"/>
          <w:sz w:val="22"/>
          <w:szCs w:val="22"/>
          <w:lang w:val="ru-RU"/>
        </w:rPr>
        <w:t xml:space="preserve"> 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отдельно готовиться.</w:t>
      </w:r>
    </w:p>
    <w:p w14:paraId="4CB9A5E0" w14:textId="1B8B27EB" w:rsidR="00141CB6" w:rsidRPr="00B13119" w:rsidRDefault="00B37BCD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Также были жалобы, что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я же админ, зачем мне ваши </w:t>
      </w:r>
      <w:r>
        <w:rPr>
          <w:rFonts w:ascii="Calibri" w:eastAsia="Times New Roman" w:hAnsi="Calibri" w:cs="Calibri"/>
          <w:b/>
          <w:bCs/>
          <w:sz w:val="22"/>
          <w:szCs w:val="22"/>
        </w:rPr>
        <w:t>PAAS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Web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Apps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я по виртуальным машинам спец, а 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r>
        <w:rPr>
          <w:rFonts w:ascii="Calibri" w:eastAsia="Times New Roman" w:hAnsi="Calibri" w:cs="Calibri"/>
          <w:sz w:val="22"/>
          <w:szCs w:val="22"/>
        </w:rPr>
        <w:t>paas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админить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r>
        <w:rPr>
          <w:rFonts w:ascii="Calibri" w:eastAsia="Times New Roman" w:hAnsi="Calibri" w:cs="Calibri"/>
          <w:sz w:val="22"/>
          <w:szCs w:val="22"/>
          <w:lang w:val="ru-RU"/>
        </w:rPr>
        <w:t>настраивать толком нечего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Во времена 70-533 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тему </w:t>
      </w:r>
      <w:r>
        <w:rPr>
          <w:rFonts w:ascii="Calibri" w:eastAsia="Times New Roman" w:hAnsi="Calibri" w:cs="Calibri"/>
          <w:sz w:val="22"/>
          <w:szCs w:val="22"/>
        </w:rPr>
        <w:t>Web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Apps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PaaS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нельзя было обойти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>: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даже админ вирту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>а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лок должен был знать как работают </w:t>
      </w:r>
      <w:r>
        <w:rPr>
          <w:rFonts w:ascii="Calibri" w:eastAsia="Times New Roman" w:hAnsi="Calibri" w:cs="Calibri"/>
          <w:sz w:val="22"/>
          <w:szCs w:val="22"/>
        </w:rPr>
        <w:t>PaaS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сервисы. В экзаменах серии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 и </w:t>
      </w:r>
      <w:r>
        <w:rPr>
          <w:rFonts w:ascii="Calibri" w:eastAsia="Times New Roman" w:hAnsi="Calibri" w:cs="Calibri"/>
          <w:sz w:val="22"/>
          <w:szCs w:val="22"/>
        </w:rPr>
        <w:t>WebApps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PaaS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находится только в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(так сказать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продвинутом </w:t>
      </w:r>
      <w:r w:rsidR="001152E6">
        <w:rPr>
          <w:rFonts w:ascii="Calibri" w:eastAsia="Times New Roman" w:hAnsi="Calibri" w:cs="Calibri"/>
          <w:sz w:val="22"/>
          <w:szCs w:val="22"/>
          <w:lang w:val="ru-RU"/>
        </w:rPr>
        <w:t>уровне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), и сдать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можно на инфраструктурных знаниях.</w:t>
      </w:r>
    </w:p>
    <w:p w14:paraId="091D50C1" w14:textId="1DDA64AD" w:rsidR="00141CB6" w:rsidRPr="00B13119" w:rsidRDefault="00B37BCD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У меня, как и у многих не настоящих админов, всегда была проблема с темой </w:t>
      </w:r>
      <w:r>
        <w:rPr>
          <w:rFonts w:ascii="Calibri" w:eastAsia="Times New Roman" w:hAnsi="Calibri" w:cs="Calibri"/>
          <w:b/>
          <w:bCs/>
          <w:sz w:val="22"/>
          <w:szCs w:val="22"/>
        </w:rPr>
        <w:t>Backup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b/>
          <w:bCs/>
          <w:sz w:val="22"/>
          <w:szCs w:val="22"/>
        </w:rPr>
        <w:t>Site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Recovery</w:t>
      </w:r>
      <w:r w:rsidR="00D45CB1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.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П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ромышленно я ничего не бэкапил, ленточный накопитель никогда не видел, </w:t>
      </w:r>
      <w:r>
        <w:rPr>
          <w:rFonts w:ascii="Calibri" w:eastAsia="Times New Roman" w:hAnsi="Calibri" w:cs="Calibri"/>
          <w:sz w:val="22"/>
          <w:szCs w:val="22"/>
        </w:rPr>
        <w:t>Hyper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</w:t>
      </w:r>
      <w:r>
        <w:rPr>
          <w:rFonts w:ascii="Calibri" w:eastAsia="Times New Roman" w:hAnsi="Calibri" w:cs="Calibri"/>
          <w:sz w:val="22"/>
          <w:szCs w:val="22"/>
        </w:rPr>
        <w:t>V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знал достаточно поверхностно, реальным хранилищами типа на </w:t>
      </w:r>
      <w:r>
        <w:rPr>
          <w:rFonts w:ascii="Calibri" w:eastAsia="Times New Roman" w:hAnsi="Calibri" w:cs="Calibri"/>
          <w:sz w:val="22"/>
          <w:szCs w:val="22"/>
        </w:rPr>
        <w:t>NAS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не занимался, о </w:t>
      </w:r>
      <w:r>
        <w:rPr>
          <w:rFonts w:ascii="Calibri" w:eastAsia="Times New Roman" w:hAnsi="Calibri" w:cs="Calibri"/>
          <w:sz w:val="22"/>
          <w:szCs w:val="22"/>
        </w:rPr>
        <w:t>VMM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вообще узнал только начав работать в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Rus</w:t>
      </w:r>
      <w:r>
        <w:rPr>
          <w:rFonts w:ascii="Calibri" w:eastAsia="Times New Roman" w:hAnsi="Calibri" w:cs="Calibri"/>
          <w:sz w:val="22"/>
          <w:szCs w:val="22"/>
          <w:lang w:val="ru-RU"/>
        </w:rPr>
        <w:t>. А когда ты всем этим не занимаешь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ся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то довольно сложно понимать моменты 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 xml:space="preserve">связанные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 репликацией. На наше счастье, в экзаменах серии </w:t>
      </w:r>
      <w:r>
        <w:rPr>
          <w:rFonts w:ascii="Calibri" w:eastAsia="Times New Roman" w:hAnsi="Calibri" w:cs="Calibri"/>
          <w:sz w:val="22"/>
          <w:szCs w:val="22"/>
        </w:rPr>
        <w:t>AZ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эти вопросы отнесены к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>
        <w:rPr>
          <w:rFonts w:ascii="Calibri" w:eastAsia="Times New Roman" w:hAnsi="Calibri" w:cs="Calibri"/>
          <w:sz w:val="22"/>
          <w:szCs w:val="22"/>
          <w:lang w:val="ru-RU"/>
        </w:rPr>
        <w:t>, и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сути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исключены из </w:t>
      </w:r>
      <w:r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(кроме базовой части </w:t>
      </w:r>
      <w:r>
        <w:rPr>
          <w:rFonts w:ascii="Calibri" w:eastAsia="Times New Roman" w:hAnsi="Calibri" w:cs="Calibri"/>
          <w:sz w:val="22"/>
          <w:szCs w:val="22"/>
        </w:rPr>
        <w:t>backup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>).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 xml:space="preserve"> В общем, админом можешь ты не быть, но сдать экзамен (а также деплоить в облака свои ресурсы</w:t>
      </w:r>
      <w:r w:rsidR="00D45CB1">
        <w:rPr>
          <w:rFonts w:ascii="Calibri" w:eastAsia="Times New Roman" w:hAnsi="Calibri" w:cs="Calibri"/>
          <w:sz w:val="22"/>
          <w:szCs w:val="22"/>
          <w:lang w:val="ru-RU"/>
        </w:rPr>
        <w:t xml:space="preserve"> на виртуальные машины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) ты обязан.</w:t>
      </w:r>
    </w:p>
    <w:p w14:paraId="44AFAF70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2EA45CA" w14:textId="7CFCDC82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Хотя и в экзаменах </w:t>
      </w:r>
      <w:r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>-100/101</w:t>
      </w:r>
      <w:r>
        <w:rPr>
          <w:rFonts w:ascii="Calibri" w:hAnsi="Calibri" w:cs="Calibri"/>
          <w:sz w:val="22"/>
          <w:szCs w:val="22"/>
          <w:lang w:val="ru-RU"/>
        </w:rPr>
        <w:t xml:space="preserve"> есть к чему докопаться, но это скорее </w:t>
      </w:r>
      <w:r w:rsidR="00B13119">
        <w:rPr>
          <w:rFonts w:ascii="Calibri" w:hAnsi="Calibri" w:cs="Calibri"/>
          <w:sz w:val="22"/>
          <w:szCs w:val="22"/>
          <w:lang w:val="ru-RU"/>
        </w:rPr>
        <w:t>придирки</w:t>
      </w:r>
      <w:r>
        <w:rPr>
          <w:rFonts w:ascii="Calibri" w:hAnsi="Calibri" w:cs="Calibri"/>
          <w:sz w:val="22"/>
          <w:szCs w:val="22"/>
          <w:lang w:val="ru-RU"/>
        </w:rPr>
        <w:t xml:space="preserve">, чем </w:t>
      </w:r>
      <w:r w:rsidR="00B13119">
        <w:rPr>
          <w:rFonts w:ascii="Calibri" w:hAnsi="Calibri" w:cs="Calibri"/>
          <w:sz w:val="22"/>
          <w:szCs w:val="22"/>
          <w:lang w:val="ru-RU"/>
        </w:rPr>
        <w:t xml:space="preserve">проблемы </w:t>
      </w:r>
      <w:r>
        <w:rPr>
          <w:rFonts w:ascii="Calibri" w:hAnsi="Calibri" w:cs="Calibri"/>
          <w:sz w:val="22"/>
          <w:szCs w:val="22"/>
          <w:lang w:val="ru-RU"/>
        </w:rPr>
        <w:t>с экзаменами.</w:t>
      </w:r>
    </w:p>
    <w:p w14:paraId="108411A8" w14:textId="692EFF3E" w:rsidR="00141CB6" w:rsidRPr="00B13119" w:rsidRDefault="00B37BCD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Я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например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слабо представляю себе </w:t>
      </w:r>
      <w:r w:rsidR="00B13119">
        <w:rPr>
          <w:rFonts w:ascii="Calibri" w:eastAsia="Times New Roman" w:hAnsi="Calibri" w:cs="Calibri"/>
          <w:b/>
          <w:bCs/>
          <w:sz w:val="22"/>
          <w:szCs w:val="22"/>
        </w:rPr>
        <w:t>ITpro</w:t>
      </w:r>
      <w:r>
        <w:rPr>
          <w:rFonts w:ascii="Calibri" w:eastAsia="Times New Roman" w:hAnsi="Calibri" w:cs="Calibri"/>
          <w:sz w:val="22"/>
          <w:szCs w:val="22"/>
          <w:lang w:val="ru-RU"/>
        </w:rPr>
        <w:t>, который накидывает</w:t>
      </w:r>
      <w:r w:rsidR="00B13119"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себе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 портале </w:t>
      </w:r>
      <w:r>
        <w:rPr>
          <w:rFonts w:ascii="Calibri" w:eastAsia="Times New Roman" w:hAnsi="Calibri" w:cs="Calibri"/>
          <w:b/>
          <w:bCs/>
          <w:sz w:val="22"/>
          <w:szCs w:val="22"/>
        </w:rPr>
        <w:t>workflow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на базе </w:t>
      </w:r>
      <w:r>
        <w:rPr>
          <w:rFonts w:ascii="Calibri" w:eastAsia="Times New Roman" w:hAnsi="Calibri" w:cs="Calibri"/>
          <w:b/>
          <w:bCs/>
          <w:sz w:val="22"/>
          <w:szCs w:val="22"/>
        </w:rPr>
        <w:t>logic</w:t>
      </w:r>
      <w:r w:rsidRPr="00B13119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apps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для автоматизации и реакции на какие-то события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 xml:space="preserve"> или </w:t>
      </w:r>
      <w:r>
        <w:rPr>
          <w:rFonts w:ascii="Calibri" w:eastAsia="Times New Roman" w:hAnsi="Calibri" w:cs="Calibri"/>
          <w:sz w:val="22"/>
          <w:szCs w:val="22"/>
          <w:lang w:val="ru-RU"/>
        </w:rPr>
        <w:t>сообщения. Это</w:t>
      </w:r>
      <w:r w:rsidR="00B13119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конечно, не программирование</w:t>
      </w:r>
      <w:r w:rsidR="002F7100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как на </w:t>
      </w:r>
      <w:r>
        <w:rPr>
          <w:rFonts w:ascii="Calibri" w:eastAsia="Times New Roman" w:hAnsi="Calibri" w:cs="Calibri"/>
          <w:sz w:val="22"/>
          <w:szCs w:val="22"/>
        </w:rPr>
        <w:t>C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++/</w:t>
      </w:r>
      <w:r>
        <w:rPr>
          <w:rFonts w:ascii="Calibri" w:eastAsia="Times New Roman" w:hAnsi="Calibri" w:cs="Calibri"/>
          <w:sz w:val="22"/>
          <w:szCs w:val="22"/>
        </w:rPr>
        <w:t>Java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/</w:t>
      </w:r>
      <w:r>
        <w:rPr>
          <w:rFonts w:ascii="Calibri" w:eastAsia="Times New Roman" w:hAnsi="Calibri" w:cs="Calibri"/>
          <w:sz w:val="22"/>
          <w:szCs w:val="22"/>
        </w:rPr>
        <w:t>etc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 в визуальном редакторе надо тоже понимать циклы, условия и т.п. И это сильно отличается от обычных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 xml:space="preserve"> скриптовых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языков. </w:t>
      </w:r>
      <w:r>
        <w:rPr>
          <w:rFonts w:ascii="Calibri" w:eastAsia="Times New Roman" w:hAnsi="Calibri" w:cs="Calibri"/>
          <w:sz w:val="22"/>
          <w:szCs w:val="22"/>
        </w:rPr>
        <w:t>Microsoft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конечно же пояснит, что все должны учиться, уходить от 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>перетыкания проводов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к более верхне-уровневым вещам, но мы еще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 xml:space="preserve"> не находимся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том 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>«</w:t>
      </w:r>
      <w:r>
        <w:rPr>
          <w:rFonts w:ascii="Calibri" w:eastAsia="Times New Roman" w:hAnsi="Calibri" w:cs="Calibri"/>
          <w:sz w:val="22"/>
          <w:szCs w:val="22"/>
          <w:lang w:val="ru-RU"/>
        </w:rPr>
        <w:t>дивном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 xml:space="preserve"> новом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мире</w:t>
      </w:r>
      <w:r w:rsidR="00B82084">
        <w:rPr>
          <w:rFonts w:ascii="Calibri" w:eastAsia="Times New Roman" w:hAnsi="Calibri" w:cs="Calibri"/>
          <w:sz w:val="22"/>
          <w:szCs w:val="22"/>
          <w:lang w:val="ru-RU"/>
        </w:rPr>
        <w:t>»</w:t>
      </w:r>
      <w:r>
        <w:rPr>
          <w:rFonts w:ascii="Calibri" w:eastAsia="Times New Roman" w:hAnsi="Calibri" w:cs="Calibri"/>
          <w:sz w:val="22"/>
          <w:szCs w:val="22"/>
          <w:lang w:val="ru-RU"/>
        </w:rPr>
        <w:t>, где абсолютно все умеет писать простой код.</w:t>
      </w:r>
    </w:p>
    <w:p w14:paraId="35A60125" w14:textId="148CD29D" w:rsidR="00141CB6" w:rsidRPr="00B13119" w:rsidRDefault="00B37BCD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</w:t>
      </w:r>
      <w:r w:rsidR="00B82084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сетевая часть очень простая, в </w:t>
      </w:r>
      <w:r w:rsidR="00B82084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  <w:r w:rsidR="00C8081B" w:rsidRPr="008D30A7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представлена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она же, но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покрывается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больше сервисов и больше сценариев. </w:t>
      </w:r>
      <w:r w:rsidR="00C8081B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Дублирование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происходит из-за того, что </w:t>
      </w:r>
      <w:r w:rsidR="00C8081B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-101 </w:t>
      </w:r>
      <w:r>
        <w:rPr>
          <w:rFonts w:ascii="Calibri" w:eastAsia="Times New Roman" w:hAnsi="Calibri" w:cs="Calibri"/>
          <w:sz w:val="22"/>
          <w:szCs w:val="22"/>
          <w:lang w:val="ru-RU"/>
        </w:rPr>
        <w:t>можно сдавать без предварительно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й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сдачи </w:t>
      </w:r>
      <w:r w:rsidR="00C8081B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>, хотя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 мой взгляд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C8081B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должен быть сдан до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того, как вы приступите к </w:t>
      </w:r>
      <w:r w:rsidR="00C8081B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-101</w:t>
      </w:r>
    </w:p>
    <w:p w14:paraId="3C86BB3D" w14:textId="087FBF81" w:rsidR="00141CB6" w:rsidRDefault="00B37BCD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 xml:space="preserve">Есть вопрос по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Azure Active Directory (AD) Privileged Identity Management (PIM)</w:t>
      </w:r>
      <w:r>
        <w:rPr>
          <w:rFonts w:ascii="Calibri" w:eastAsia="Times New Roman" w:hAnsi="Calibri" w:cs="Calibri"/>
          <w:sz w:val="22"/>
          <w:szCs w:val="22"/>
          <w:lang w:val="ru-RU"/>
        </w:rPr>
        <w:t>, но он очень сильно связан с деньгами. Я на своих тренингах часто слышал, что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это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очень уж дорогая штука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требует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AD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Premium</w:t>
      </w:r>
      <w:r>
        <w:rPr>
          <w:rFonts w:ascii="Calibri" w:eastAsia="Times New Roman" w:hAnsi="Calibri" w:cs="Calibri"/>
          <w:sz w:val="22"/>
          <w:szCs w:val="22"/>
          <w:lang w:val="ru-RU"/>
        </w:rPr>
        <w:t>, а там за каждого пользователя в месяц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нужно платить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по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паре </w:t>
      </w:r>
      <w:r>
        <w:rPr>
          <w:rFonts w:ascii="Calibri" w:eastAsia="Times New Roman" w:hAnsi="Calibri" w:cs="Calibri"/>
          <w:sz w:val="22"/>
          <w:szCs w:val="22"/>
          <w:lang w:val="ru-RU"/>
        </w:rPr>
        <w:t>долларов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что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может быть накладно. 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Однако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 другой стороны, в большой организации, где активно используют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при использовании </w:t>
      </w:r>
      <w:r>
        <w:rPr>
          <w:rFonts w:ascii="Calibri" w:eastAsia="Times New Roman" w:hAnsi="Calibri" w:cs="Calibri"/>
          <w:sz w:val="22"/>
          <w:szCs w:val="22"/>
        </w:rPr>
        <w:t>PIM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могут возникнуть узкие места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теряется скорость выполнения действий (кто-то должен дать </w:t>
      </w:r>
      <w:r>
        <w:rPr>
          <w:rFonts w:ascii="Calibri" w:eastAsia="Times New Roman" w:hAnsi="Calibri" w:cs="Calibri"/>
          <w:sz w:val="22"/>
          <w:szCs w:val="22"/>
        </w:rPr>
        <w:t>approve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прям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о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 портале)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 а также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теряется принцип самообслуживания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опять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же</w:t>
      </w:r>
      <w:r w:rsidR="00C8081B">
        <w:rPr>
          <w:rFonts w:ascii="Calibri" w:eastAsia="Times New Roman" w:hAnsi="Calibri" w:cs="Calibri"/>
          <w:sz w:val="22"/>
          <w:szCs w:val="22"/>
          <w:lang w:val="ru-RU"/>
        </w:rPr>
        <w:t xml:space="preserve"> бывает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нужен </w:t>
      </w:r>
      <w:r>
        <w:rPr>
          <w:rFonts w:ascii="Calibri" w:eastAsia="Times New Roman" w:hAnsi="Calibri" w:cs="Calibri"/>
          <w:sz w:val="22"/>
          <w:szCs w:val="22"/>
        </w:rPr>
        <w:t>approver</w:t>
      </w:r>
      <w:r>
        <w:rPr>
          <w:rFonts w:ascii="Calibri" w:eastAsia="Times New Roman" w:hAnsi="Calibri" w:cs="Calibri"/>
          <w:sz w:val="22"/>
          <w:szCs w:val="22"/>
          <w:lang w:val="ru-RU"/>
        </w:rPr>
        <w:t>. В итоге некоторым кажется, что их заставляют изучать тему, которая не пригодится в реальной жизни. Это мнение имеет право на жизнь.</w:t>
      </w:r>
    </w:p>
    <w:p w14:paraId="17C9E1F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EF5DAF" w14:textId="27E25CE1" w:rsidR="00141CB6" w:rsidRDefault="00A430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AZ</w:t>
      </w:r>
      <w:r w:rsidR="00B37BCD">
        <w:rPr>
          <w:rFonts w:ascii="Calibri" w:hAnsi="Calibri" w:cs="Calibri"/>
          <w:b/>
          <w:bCs/>
          <w:sz w:val="22"/>
          <w:szCs w:val="22"/>
        </w:rPr>
        <w:t xml:space="preserve">-400 </w:t>
      </w:r>
      <w:r w:rsidR="00B37BCD" w:rsidRPr="008D30A7">
        <w:rPr>
          <w:rFonts w:ascii="Calibri" w:hAnsi="Calibri" w:cs="Calibri"/>
          <w:b/>
          <w:bCs/>
          <w:sz w:val="22"/>
          <w:szCs w:val="22"/>
        </w:rPr>
        <w:t>Microsoft Azure DevOps Solutions</w:t>
      </w:r>
    </w:p>
    <w:p w14:paraId="17E9D3F3" w14:textId="77777777" w:rsidR="00141CB6" w:rsidRPr="00B13119" w:rsidRDefault="007C34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B37BCD" w:rsidRPr="00B13119">
          <w:rPr>
            <w:rStyle w:val="Hyperlink"/>
            <w:rFonts w:ascii="Calibri" w:hAnsi="Calibri" w:cs="Calibri"/>
            <w:sz w:val="22"/>
            <w:szCs w:val="22"/>
          </w:rPr>
          <w:t>https://www.microsoft.com/en-us/learning/exam-az-400.aspx</w:t>
        </w:r>
      </w:hyperlink>
    </w:p>
    <w:p w14:paraId="0074CECC" w14:textId="495BE30F" w:rsidR="00141CB6" w:rsidRPr="00B13119" w:rsidRDefault="00B37BCD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Этот экзамен ориентирован на очень широкий круг вопросов. Экзамен требует с одной стороны понимать процессы</w:t>
      </w:r>
      <w:r w:rsidR="00A430B2">
        <w:rPr>
          <w:rFonts w:ascii="Calibri" w:hAnsi="Calibri" w:cs="Calibri"/>
          <w:sz w:val="22"/>
          <w:szCs w:val="22"/>
          <w:lang w:val="ru-RU"/>
        </w:rPr>
        <w:t xml:space="preserve"> и </w:t>
      </w:r>
      <w:r>
        <w:rPr>
          <w:rFonts w:ascii="Calibri" w:hAnsi="Calibri" w:cs="Calibri"/>
          <w:sz w:val="22"/>
          <w:szCs w:val="22"/>
          <w:lang w:val="ru-RU"/>
        </w:rPr>
        <w:t xml:space="preserve">методологии (работы с </w:t>
      </w:r>
      <w:r>
        <w:rPr>
          <w:rFonts w:ascii="Calibri" w:hAnsi="Calibri" w:cs="Calibri"/>
          <w:sz w:val="22"/>
          <w:szCs w:val="22"/>
        </w:rPr>
        <w:t>work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item</w:t>
      </w:r>
      <w:r>
        <w:rPr>
          <w:rFonts w:ascii="Calibri" w:hAnsi="Calibri" w:cs="Calibri"/>
          <w:sz w:val="22"/>
          <w:szCs w:val="22"/>
          <w:lang w:val="ru-RU"/>
        </w:rPr>
        <w:t>, планирование и т.п.), а с другой -</w:t>
      </w:r>
      <w:r w:rsidR="00A430B2">
        <w:rPr>
          <w:rFonts w:ascii="Calibri" w:hAnsi="Calibri" w:cs="Calibri"/>
          <w:sz w:val="22"/>
          <w:szCs w:val="22"/>
          <w:lang w:val="ru-RU"/>
        </w:rPr>
        <w:t xml:space="preserve"> знать</w:t>
      </w:r>
      <w:r>
        <w:rPr>
          <w:rFonts w:ascii="Calibri" w:hAnsi="Calibri" w:cs="Calibri"/>
          <w:sz w:val="22"/>
          <w:szCs w:val="22"/>
          <w:lang w:val="ru-RU"/>
        </w:rPr>
        <w:t xml:space="preserve"> как управлять зависимостями проектов, как</w:t>
      </w:r>
      <w:r w:rsidR="00A430B2">
        <w:rPr>
          <w:rFonts w:ascii="Calibri" w:hAnsi="Calibri" w:cs="Calibri"/>
          <w:sz w:val="22"/>
          <w:szCs w:val="22"/>
          <w:lang w:val="ru-RU"/>
        </w:rPr>
        <w:t xml:space="preserve"> собирать</w:t>
      </w:r>
      <w:r>
        <w:rPr>
          <w:rFonts w:ascii="Calibri" w:hAnsi="Calibri" w:cs="Calibri"/>
          <w:sz w:val="22"/>
          <w:szCs w:val="22"/>
          <w:lang w:val="ru-RU"/>
        </w:rPr>
        <w:t xml:space="preserve"> код, публиковать, как пользоваться внешними утилитами для анализа кода, как получать </w:t>
      </w:r>
      <w:r>
        <w:rPr>
          <w:rFonts w:ascii="Calibri" w:hAnsi="Calibri" w:cs="Calibri"/>
          <w:sz w:val="22"/>
          <w:szCs w:val="22"/>
        </w:rPr>
        <w:t>feedback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от пользователя через тулы и т.п. </w:t>
      </w:r>
    </w:p>
    <w:p w14:paraId="1C2E2075" w14:textId="43FABFD2" w:rsidR="00141CB6" w:rsidRPr="008D30A7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Лично я бы </w:t>
      </w:r>
      <w:r w:rsidR="00DE7F88">
        <w:rPr>
          <w:rFonts w:ascii="Calibri" w:hAnsi="Calibri" w:cs="Calibri"/>
          <w:sz w:val="22"/>
          <w:szCs w:val="22"/>
          <w:lang w:val="ru-RU"/>
        </w:rPr>
        <w:t xml:space="preserve">сделал </w:t>
      </w:r>
      <w:r>
        <w:rPr>
          <w:rFonts w:ascii="Calibri" w:hAnsi="Calibri" w:cs="Calibri"/>
          <w:sz w:val="22"/>
          <w:szCs w:val="22"/>
          <w:lang w:val="ru-RU"/>
        </w:rPr>
        <w:t xml:space="preserve">экзамен либо как </w:t>
      </w:r>
      <w:r w:rsidR="00A430B2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A430B2">
        <w:rPr>
          <w:rFonts w:ascii="Calibri" w:hAnsi="Calibri" w:cs="Calibri"/>
          <w:sz w:val="22"/>
          <w:szCs w:val="22"/>
        </w:rPr>
        <w:t>AZ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-20* </w:t>
      </w:r>
      <w:r>
        <w:rPr>
          <w:rFonts w:ascii="Calibri" w:hAnsi="Calibri" w:cs="Calibri"/>
          <w:sz w:val="22"/>
          <w:szCs w:val="22"/>
          <w:lang w:val="ru-RU"/>
        </w:rPr>
        <w:t xml:space="preserve">серию (начальный уровень и продвинутый), </w:t>
      </w:r>
      <w:r w:rsidR="00DE7F88">
        <w:rPr>
          <w:rFonts w:ascii="Calibri" w:hAnsi="Calibri" w:cs="Calibri"/>
          <w:sz w:val="22"/>
          <w:szCs w:val="22"/>
          <w:lang w:val="ru-RU"/>
        </w:rPr>
        <w:t xml:space="preserve">либо </w:t>
      </w:r>
      <w:r>
        <w:rPr>
          <w:rFonts w:ascii="Calibri" w:hAnsi="Calibri" w:cs="Calibri"/>
          <w:sz w:val="22"/>
          <w:szCs w:val="22"/>
          <w:lang w:val="ru-RU"/>
        </w:rPr>
        <w:t xml:space="preserve">как </w:t>
      </w:r>
      <w:r w:rsidR="00DE7F88">
        <w:rPr>
          <w:rFonts w:ascii="Calibri" w:hAnsi="Calibri" w:cs="Calibri"/>
          <w:sz w:val="22"/>
          <w:szCs w:val="22"/>
        </w:rPr>
        <w:t>AZ</w:t>
      </w:r>
      <w:r w:rsidRPr="008D30A7">
        <w:rPr>
          <w:rFonts w:ascii="Calibri" w:hAnsi="Calibri" w:cs="Calibri"/>
          <w:sz w:val="22"/>
          <w:szCs w:val="22"/>
          <w:lang w:val="ru-RU"/>
        </w:rPr>
        <w:t>-30*</w:t>
      </w:r>
      <w:r>
        <w:rPr>
          <w:rFonts w:ascii="Calibri" w:hAnsi="Calibri" w:cs="Calibri"/>
          <w:sz w:val="22"/>
          <w:szCs w:val="22"/>
          <w:lang w:val="ru-RU"/>
        </w:rPr>
        <w:t xml:space="preserve"> (процессы</w:t>
      </w:r>
      <w:r w:rsidRPr="008D30A7">
        <w:rPr>
          <w:rFonts w:ascii="Calibri" w:hAnsi="Calibri" w:cs="Calibri"/>
          <w:sz w:val="22"/>
          <w:szCs w:val="22"/>
          <w:lang w:val="ru-RU"/>
        </w:rPr>
        <w:t>&amp;</w:t>
      </w:r>
      <w:r>
        <w:rPr>
          <w:rFonts w:ascii="Calibri" w:hAnsi="Calibri" w:cs="Calibri"/>
          <w:sz w:val="22"/>
          <w:szCs w:val="22"/>
          <w:lang w:val="ru-RU"/>
        </w:rPr>
        <w:t>практика</w:t>
      </w:r>
      <w:r w:rsidRPr="008D30A7">
        <w:rPr>
          <w:rFonts w:ascii="Calibri" w:hAnsi="Calibri" w:cs="Calibri"/>
          <w:sz w:val="22"/>
          <w:szCs w:val="22"/>
          <w:lang w:val="ru-RU"/>
        </w:rPr>
        <w:t>/</w:t>
      </w:r>
      <w:r>
        <w:rPr>
          <w:rFonts w:ascii="Calibri" w:hAnsi="Calibri" w:cs="Calibri"/>
          <w:sz w:val="22"/>
          <w:szCs w:val="22"/>
          <w:lang w:val="ru-RU"/>
        </w:rPr>
        <w:t xml:space="preserve">ремесленная часть работы </w:t>
      </w:r>
      <w:r>
        <w:rPr>
          <w:rFonts w:ascii="Calibri" w:hAnsi="Calibri" w:cs="Calibri"/>
          <w:sz w:val="22"/>
          <w:szCs w:val="22"/>
        </w:rPr>
        <w:t>devops</w:t>
      </w:r>
      <w:r>
        <w:rPr>
          <w:rFonts w:ascii="Calibri" w:hAnsi="Calibri" w:cs="Calibri"/>
          <w:sz w:val="22"/>
          <w:szCs w:val="22"/>
          <w:lang w:val="ru-RU"/>
        </w:rPr>
        <w:t>), но авторам виднее.</w:t>
      </w:r>
    </w:p>
    <w:p w14:paraId="309FF2C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0330E20C" w14:textId="059DC69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Если Вы хотите</w:t>
      </w:r>
      <w:r w:rsidR="008B5466">
        <w:rPr>
          <w:rFonts w:ascii="Calibri" w:hAnsi="Calibri" w:cs="Calibri"/>
          <w:sz w:val="22"/>
          <w:szCs w:val="22"/>
          <w:lang w:val="ru-RU"/>
        </w:rPr>
        <w:t xml:space="preserve"> специфичную сертификацию</w:t>
      </w:r>
      <w:r>
        <w:rPr>
          <w:rFonts w:ascii="Calibri" w:hAnsi="Calibri" w:cs="Calibri"/>
          <w:sz w:val="22"/>
          <w:szCs w:val="22"/>
          <w:lang w:val="ru-RU"/>
        </w:rPr>
        <w:t xml:space="preserve"> именно</w:t>
      </w:r>
      <w:r w:rsidR="008B5466">
        <w:rPr>
          <w:rFonts w:ascii="Calibri" w:hAnsi="Calibri" w:cs="Calibri"/>
          <w:sz w:val="22"/>
          <w:szCs w:val="22"/>
          <w:lang w:val="ru-RU"/>
        </w:rPr>
        <w:t xml:space="preserve"> по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Azure</w:t>
      </w:r>
      <w:r w:rsidRPr="00B13119">
        <w:rPr>
          <w:rFonts w:ascii="Calibri" w:hAnsi="Calibri" w:cs="Calibri"/>
          <w:sz w:val="22"/>
          <w:szCs w:val="22"/>
          <w:lang w:val="ru-RU"/>
        </w:rPr>
        <w:t>/</w:t>
      </w:r>
      <w:r>
        <w:rPr>
          <w:rFonts w:ascii="Calibri" w:hAnsi="Calibri" w:cs="Calibri"/>
          <w:sz w:val="22"/>
          <w:szCs w:val="22"/>
        </w:rPr>
        <w:t>Cloud</w:t>
      </w:r>
      <w:r>
        <w:rPr>
          <w:rFonts w:ascii="Calibri" w:hAnsi="Calibri" w:cs="Calibri"/>
          <w:sz w:val="22"/>
          <w:szCs w:val="22"/>
          <w:lang w:val="ru-RU"/>
        </w:rPr>
        <w:t>, то для вас все хорошо.</w:t>
      </w:r>
    </w:p>
    <w:p w14:paraId="055C8EDD" w14:textId="6ECAC8B6" w:rsidR="00141CB6" w:rsidRPr="00B13119" w:rsidRDefault="00B37BCD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Я бы рекомендовал сначала сдать </w:t>
      </w:r>
      <w:r w:rsidR="008B5466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</w:t>
      </w:r>
      <w:r w:rsidR="005D6488" w:rsidRPr="00B13119">
        <w:rPr>
          <w:rFonts w:ascii="Calibri" w:eastAsia="Times New Roman" w:hAnsi="Calibri" w:cs="Calibri"/>
          <w:sz w:val="22"/>
          <w:szCs w:val="22"/>
          <w:lang w:val="ru-RU"/>
        </w:rPr>
        <w:t>20</w:t>
      </w:r>
      <w:r w:rsidR="005D6488">
        <w:rPr>
          <w:rFonts w:ascii="Calibri" w:eastAsia="Times New Roman" w:hAnsi="Calibri" w:cs="Calibri"/>
          <w:sz w:val="22"/>
          <w:szCs w:val="22"/>
          <w:lang w:val="ru-RU"/>
        </w:rPr>
        <w:t>3</w:t>
      </w:r>
      <w:r w:rsidR="008B5466">
        <w:rPr>
          <w:rFonts w:ascii="Calibri" w:eastAsia="Times New Roman" w:hAnsi="Calibri" w:cs="Calibri"/>
          <w:sz w:val="22"/>
          <w:szCs w:val="22"/>
          <w:lang w:val="ru-RU"/>
        </w:rPr>
        <w:t>,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т.к. в нем вы получите обзор некоторых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сервисов, а уже в </w:t>
      </w:r>
      <w:r w:rsidR="008B5466">
        <w:rPr>
          <w:rFonts w:ascii="Calibri" w:eastAsia="Times New Roman" w:hAnsi="Calibri" w:cs="Calibri"/>
          <w:sz w:val="22"/>
          <w:szCs w:val="22"/>
        </w:rPr>
        <w:t>AZ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>-400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целый раздел про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Kubernetes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Services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Container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Registry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ARM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CLI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в разрезе публикации.</w:t>
      </w:r>
    </w:p>
    <w:p w14:paraId="4AE15B5D" w14:textId="77777777" w:rsidR="00141CB6" w:rsidRPr="00B13119" w:rsidRDefault="00B37BCD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Ну а если Вы хотите сдать экзамен, но публиковать не в </w:t>
      </w:r>
      <w:r>
        <w:rPr>
          <w:rFonts w:ascii="Calibri" w:eastAsia="Times New Roman" w:hAnsi="Calibri" w:cs="Calibri"/>
          <w:sz w:val="22"/>
          <w:szCs w:val="22"/>
        </w:rPr>
        <w:t>Azure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то все равно с </w:t>
      </w:r>
      <w:r>
        <w:rPr>
          <w:rFonts w:ascii="Calibri" w:eastAsia="Times New Roman" w:hAnsi="Calibri" w:cs="Calibri"/>
          <w:sz w:val="22"/>
          <w:szCs w:val="22"/>
        </w:rPr>
        <w:t>Azure</w:t>
      </w:r>
      <w:r w:rsidRPr="00B13119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ознакомиться придется. </w:t>
      </w:r>
    </w:p>
    <w:p w14:paraId="427AD1E9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7CD3A365" w14:textId="43E1C5C2" w:rsidR="00141CB6" w:rsidRPr="00B13119" w:rsidRDefault="008B54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ыбора у Вас </w:t>
      </w:r>
      <w:r>
        <w:rPr>
          <w:rFonts w:ascii="Calibri" w:hAnsi="Calibri" w:cs="Calibri"/>
          <w:sz w:val="22"/>
          <w:szCs w:val="22"/>
          <w:lang w:val="ru-RU"/>
        </w:rPr>
        <w:t xml:space="preserve">всё равно </w:t>
      </w:r>
      <w:r w:rsidR="00B37BCD">
        <w:rPr>
          <w:rFonts w:ascii="Calibri" w:hAnsi="Calibri" w:cs="Calibri"/>
          <w:sz w:val="22"/>
          <w:szCs w:val="22"/>
          <w:lang w:val="ru-RU"/>
        </w:rPr>
        <w:t>нет</w:t>
      </w:r>
      <w:r w:rsidR="00B37BCD">
        <w:rPr>
          <w:rFonts w:ascii="Calibri" w:hAnsi="Calibri" w:cs="Calibri"/>
          <w:strike/>
          <w:sz w:val="22"/>
          <w:szCs w:val="22"/>
          <w:lang w:val="ru-RU"/>
        </w:rPr>
        <w:t>(злобный смех)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т.к. 31 декабря 2018 года, </w:t>
      </w:r>
      <w:r w:rsidR="00B37BCD">
        <w:rPr>
          <w:rFonts w:ascii="Calibri" w:hAnsi="Calibri" w:cs="Calibri"/>
          <w:sz w:val="22"/>
          <w:szCs w:val="22"/>
        </w:rPr>
        <w:t>Microsoft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вывела из сдачи все 3 экзамена по </w:t>
      </w:r>
      <w:r w:rsidR="00B37BCD">
        <w:rPr>
          <w:rFonts w:ascii="Calibri" w:hAnsi="Calibri" w:cs="Calibri"/>
          <w:sz w:val="22"/>
          <w:szCs w:val="22"/>
        </w:rPr>
        <w:t>TFS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теперь либо </w:t>
      </w:r>
      <w:r w:rsidR="00B37BCD">
        <w:rPr>
          <w:rFonts w:ascii="Calibri" w:hAnsi="Calibri" w:cs="Calibri"/>
          <w:sz w:val="22"/>
          <w:szCs w:val="22"/>
        </w:rPr>
        <w:t>Cloud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версия, либо ничего. </w:t>
      </w:r>
    </w:p>
    <w:p w14:paraId="5E304C08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233CD9" wp14:editId="02E1C77B">
            <wp:extent cx="5788947" cy="996286"/>
            <wp:effectExtent l="0" t="0" r="2540" b="0"/>
            <wp:docPr id="1" name="Picture 1" descr="Retiring on December 31, 2018 &#10;70-496: Administering Visual Studio Team Foundation Server &#10;70-497: Software Testing With Visual Studio &#10;70-498: Delivering Continuous Value with Visual Stud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iring on December 31, 2018 &#10;70-496: Administering Visual Studio Team Foundation Server &#10;70-497: Software Testing With Visual Studio &#10;70-498: Delivering Continuous Value with Visual Studio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721" cy="10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AFEF" w14:textId="77777777" w:rsidR="00141CB6" w:rsidRPr="00B13119" w:rsidRDefault="007C34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B37BCD" w:rsidRPr="00B13119">
          <w:rPr>
            <w:rStyle w:val="Hyperlink"/>
            <w:rFonts w:ascii="Calibri" w:hAnsi="Calibri" w:cs="Calibri"/>
            <w:sz w:val="22"/>
            <w:szCs w:val="22"/>
          </w:rPr>
          <w:t>https://www.microsoft.com/en-us/learning/retired-certification-exams.aspx</w:t>
        </w:r>
      </w:hyperlink>
    </w:p>
    <w:p w14:paraId="56276CA4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13119">
        <w:rPr>
          <w:rFonts w:ascii="Calibri" w:hAnsi="Calibri" w:cs="Calibri"/>
          <w:sz w:val="22"/>
          <w:szCs w:val="22"/>
        </w:rPr>
        <w:t> </w:t>
      </w:r>
    </w:p>
    <w:p w14:paraId="417FC37E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13119">
        <w:rPr>
          <w:rFonts w:ascii="Calibri" w:hAnsi="Calibri" w:cs="Calibri"/>
          <w:sz w:val="22"/>
          <w:szCs w:val="22"/>
        </w:rPr>
        <w:t> </w:t>
      </w:r>
    </w:p>
    <w:p w14:paraId="5D7B9289" w14:textId="77777777" w:rsidR="00141CB6" w:rsidRPr="00A1380C" w:rsidRDefault="00B37BCD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ru-RU"/>
        </w:rPr>
      </w:pPr>
      <w:r w:rsidRPr="00A1380C">
        <w:rPr>
          <w:rFonts w:ascii="Calibri" w:hAnsi="Calibri" w:cs="Calibri"/>
          <w:b/>
          <w:sz w:val="22"/>
          <w:szCs w:val="22"/>
          <w:lang w:val="ru-RU"/>
        </w:rPr>
        <w:t xml:space="preserve">Экзамены по </w:t>
      </w:r>
      <w:r w:rsidRPr="00A1380C">
        <w:rPr>
          <w:rFonts w:ascii="Calibri" w:hAnsi="Calibri" w:cs="Calibri"/>
          <w:b/>
          <w:sz w:val="22"/>
          <w:szCs w:val="22"/>
        </w:rPr>
        <w:t>Data</w:t>
      </w:r>
      <w:r w:rsidRPr="00A1380C">
        <w:rPr>
          <w:rFonts w:ascii="Calibri" w:hAnsi="Calibri" w:cs="Calibri"/>
          <w:b/>
          <w:sz w:val="22"/>
          <w:szCs w:val="22"/>
          <w:lang w:val="ru-RU"/>
        </w:rPr>
        <w:t xml:space="preserve"> </w:t>
      </w:r>
      <w:r w:rsidRPr="00A1380C">
        <w:rPr>
          <w:rFonts w:ascii="Calibri" w:hAnsi="Calibri" w:cs="Calibri"/>
          <w:b/>
          <w:sz w:val="22"/>
          <w:szCs w:val="22"/>
        </w:rPr>
        <w:t>Platform</w:t>
      </w:r>
    </w:p>
    <w:p w14:paraId="68B182D6" w14:textId="52A14480" w:rsidR="00141CB6" w:rsidRPr="00B13119" w:rsidRDefault="00A77735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се </w:t>
      </w:r>
      <w:r>
        <w:rPr>
          <w:rFonts w:ascii="Calibri" w:hAnsi="Calibri" w:cs="Calibri"/>
          <w:sz w:val="22"/>
          <w:szCs w:val="22"/>
          <w:lang w:val="ru-RU"/>
        </w:rPr>
        <w:t>выше</w:t>
      </w:r>
      <w:r w:rsidR="00B37BCD">
        <w:rPr>
          <w:rFonts w:ascii="Calibri" w:hAnsi="Calibri" w:cs="Calibri"/>
          <w:sz w:val="22"/>
          <w:szCs w:val="22"/>
          <w:lang w:val="ru-RU"/>
        </w:rPr>
        <w:t>перечисленные экзамены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>- это лишь первый шаг</w:t>
      </w:r>
      <w:r w:rsidR="005D6488">
        <w:rPr>
          <w:rFonts w:ascii="Calibri" w:hAnsi="Calibri" w:cs="Calibri"/>
          <w:sz w:val="22"/>
          <w:szCs w:val="22"/>
          <w:lang w:val="ru-RU"/>
        </w:rPr>
        <w:t xml:space="preserve"> в изменениях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. В декабре был анонс в блоге </w:t>
      </w:r>
      <w:hyperlink r:id="rId19" w:history="1">
        <w:r w:rsidR="00B37BCD">
          <w:rPr>
            <w:rStyle w:val="Hyperlink"/>
            <w:rFonts w:ascii="Calibri" w:hAnsi="Calibri" w:cs="Calibri"/>
            <w:sz w:val="22"/>
            <w:szCs w:val="22"/>
            <w:lang w:val="ru-RU"/>
          </w:rPr>
          <w:t>https://www.microsoft.com/en-us/learning/community-blog-post.aspx?BlogId=8&amp;Id=375189</w:t>
        </w:r>
      </w:hyperlink>
      <w:r w:rsidR="00B37BCD">
        <w:rPr>
          <w:rFonts w:ascii="Calibri" w:hAnsi="Calibri" w:cs="Calibri"/>
          <w:sz w:val="22"/>
          <w:szCs w:val="22"/>
          <w:lang w:val="ru-RU"/>
        </w:rPr>
        <w:t xml:space="preserve">, что все экзамены, в которых идет плотная работа с данными будут </w:t>
      </w:r>
      <w:r w:rsidR="00B37BCD">
        <w:rPr>
          <w:rFonts w:ascii="Calibri" w:hAnsi="Calibri" w:cs="Calibri"/>
          <w:sz w:val="22"/>
          <w:szCs w:val="22"/>
        </w:rPr>
        <w:t>Retired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через полгода, 30 июня 2019 г. </w:t>
      </w:r>
      <w:r>
        <w:rPr>
          <w:rFonts w:ascii="Calibri" w:hAnsi="Calibri" w:cs="Calibri"/>
          <w:sz w:val="22"/>
          <w:szCs w:val="22"/>
          <w:lang w:val="ru-RU"/>
        </w:rPr>
        <w:t>В данном случае логика</w:t>
      </w:r>
      <w:r w:rsidR="005A54C9">
        <w:rPr>
          <w:rFonts w:ascii="Calibri" w:hAnsi="Calibri" w:cs="Calibri"/>
          <w:sz w:val="22"/>
          <w:szCs w:val="22"/>
          <w:lang w:val="ru-RU"/>
        </w:rPr>
        <w:t xml:space="preserve"> мне</w:t>
      </w:r>
      <w:r>
        <w:rPr>
          <w:rFonts w:ascii="Calibri" w:hAnsi="Calibri" w:cs="Calibri"/>
          <w:sz w:val="22"/>
          <w:szCs w:val="22"/>
          <w:lang w:val="ru-RU"/>
        </w:rPr>
        <w:t xml:space="preserve"> понятна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:</w:t>
      </w:r>
    </w:p>
    <w:p w14:paraId="7CF52940" w14:textId="33201EEA" w:rsidR="00141CB6" w:rsidRPr="00B13119" w:rsidRDefault="005A54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эти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экзамены 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были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созданы в эпоху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B37BCD">
        <w:rPr>
          <w:rFonts w:ascii="Calibri" w:hAnsi="Calibri" w:cs="Calibri"/>
          <w:b/>
          <w:bCs/>
          <w:sz w:val="22"/>
          <w:szCs w:val="22"/>
        </w:rPr>
        <w:t>Cloud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, </w:t>
      </w:r>
      <w:r w:rsidR="00B37BCD">
        <w:rPr>
          <w:rFonts w:ascii="Calibri" w:hAnsi="Calibri" w:cs="Calibri"/>
          <w:b/>
          <w:bCs/>
          <w:sz w:val="22"/>
          <w:szCs w:val="22"/>
        </w:rPr>
        <w:t>Mobile</w:t>
      </w:r>
      <w:r w:rsidR="00B37BCD"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A77735" w:rsidRPr="00B13119">
        <w:rPr>
          <w:rFonts w:ascii="Calibri" w:hAnsi="Calibri" w:cs="Calibri"/>
          <w:sz w:val="22"/>
          <w:szCs w:val="22"/>
          <w:lang w:val="ru-RU"/>
        </w:rPr>
        <w:t>"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, но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эта эпоха 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закончилась </w:t>
      </w:r>
      <w:r w:rsidR="00BC7858">
        <w:rPr>
          <w:rFonts w:ascii="Calibri" w:hAnsi="Calibri" w:cs="Calibri"/>
          <w:sz w:val="22"/>
          <w:szCs w:val="22"/>
          <w:lang w:val="ru-RU"/>
        </w:rPr>
        <w:t xml:space="preserve">примерно </w:t>
      </w:r>
      <w:r w:rsidR="00A77735">
        <w:rPr>
          <w:rFonts w:ascii="Calibri" w:hAnsi="Calibri" w:cs="Calibri"/>
          <w:sz w:val="22"/>
          <w:szCs w:val="22"/>
          <w:lang w:val="ru-RU"/>
        </w:rPr>
        <w:t>1-</w:t>
      </w:r>
      <w:r w:rsidR="00B37BCD">
        <w:rPr>
          <w:rFonts w:ascii="Calibri" w:hAnsi="Calibri" w:cs="Calibri"/>
          <w:sz w:val="22"/>
          <w:szCs w:val="22"/>
          <w:lang w:val="ru-RU"/>
        </w:rPr>
        <w:t>1.5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 года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назад. Сейчас</w:t>
      </w:r>
      <w:r w:rsidR="00A77735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в</w:t>
      </w:r>
      <w:r w:rsidR="00B37BCD" w:rsidRPr="008D30A7">
        <w:rPr>
          <w:rFonts w:ascii="Calibri" w:hAnsi="Calibri" w:cs="Calibri"/>
          <w:sz w:val="22"/>
          <w:szCs w:val="22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Microsoft</w:t>
      </w:r>
      <w:r w:rsidR="00B37BCD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настало</w:t>
      </w:r>
      <w:r w:rsidR="00A77735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новое</w:t>
      </w:r>
      <w:r w:rsidR="00A77735" w:rsidRPr="008D30A7">
        <w:rPr>
          <w:rFonts w:ascii="Calibri" w:hAnsi="Calibri" w:cs="Calibri"/>
          <w:sz w:val="22"/>
          <w:szCs w:val="22"/>
        </w:rPr>
        <w:t xml:space="preserve"> </w:t>
      </w:r>
      <w:r w:rsidR="00A77735">
        <w:rPr>
          <w:rFonts w:ascii="Calibri" w:hAnsi="Calibri" w:cs="Calibri"/>
          <w:sz w:val="22"/>
          <w:szCs w:val="22"/>
          <w:lang w:val="ru-RU"/>
        </w:rPr>
        <w:t>время</w:t>
      </w:r>
      <w:r w:rsidR="00A77735" w:rsidRPr="008D30A7">
        <w:rPr>
          <w:rFonts w:ascii="Calibri" w:hAnsi="Calibri" w:cs="Calibri"/>
          <w:sz w:val="22"/>
          <w:szCs w:val="22"/>
        </w:rPr>
        <w:t xml:space="preserve">: </w:t>
      </w:r>
      <w:r w:rsidR="00B37BCD" w:rsidRPr="0044513F">
        <w:rPr>
          <w:rFonts w:ascii="Calibri" w:hAnsi="Calibri" w:cs="Calibri"/>
          <w:sz w:val="22"/>
          <w:szCs w:val="22"/>
        </w:rPr>
        <w:t>"</w:t>
      </w:r>
      <w:r w:rsidR="00B37BCD">
        <w:rPr>
          <w:rFonts w:ascii="Calibri" w:hAnsi="Calibri" w:cs="Calibri"/>
          <w:b/>
          <w:bCs/>
          <w:sz w:val="22"/>
          <w:szCs w:val="22"/>
        </w:rPr>
        <w:t>Cloud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B37BCD">
        <w:rPr>
          <w:rFonts w:ascii="Calibri" w:hAnsi="Calibri" w:cs="Calibri"/>
          <w:b/>
          <w:bCs/>
          <w:sz w:val="22"/>
          <w:szCs w:val="22"/>
        </w:rPr>
        <w:t>Artificial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Intelligent</w:t>
      </w:r>
      <w:r w:rsidR="00B37BCD" w:rsidRPr="0044513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7BCD">
        <w:rPr>
          <w:rFonts w:ascii="Calibri" w:hAnsi="Calibri" w:cs="Calibri"/>
          <w:b/>
          <w:bCs/>
          <w:sz w:val="22"/>
          <w:szCs w:val="22"/>
        </w:rPr>
        <w:t>First</w:t>
      </w:r>
      <w:r w:rsidR="00B37BCD" w:rsidRPr="0044513F">
        <w:rPr>
          <w:rFonts w:ascii="Calibri" w:hAnsi="Calibri" w:cs="Calibri"/>
          <w:sz w:val="22"/>
          <w:szCs w:val="22"/>
        </w:rPr>
        <w:t>" (</w:t>
      </w:r>
      <w:hyperlink r:id="rId20" w:history="1"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http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://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fortune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.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/2017/08/03/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-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cloud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-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ai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-</w:t>
        </w:r>
        <w:r w:rsidR="00B37BCD" w:rsidRPr="005A54C9">
          <w:rPr>
            <w:rStyle w:val="Hyperlink"/>
            <w:rFonts w:ascii="Calibri" w:hAnsi="Calibri" w:cs="Calibri"/>
            <w:sz w:val="22"/>
            <w:szCs w:val="22"/>
          </w:rPr>
          <w:t>mobile</w:t>
        </w:r>
        <w:r w:rsidR="00B37BCD" w:rsidRPr="0044513F">
          <w:rPr>
            <w:rStyle w:val="Hyperlink"/>
            <w:rFonts w:ascii="Calibri" w:hAnsi="Calibri" w:cs="Calibri"/>
            <w:sz w:val="22"/>
            <w:szCs w:val="22"/>
          </w:rPr>
          <w:t>/</w:t>
        </w:r>
      </w:hyperlink>
      <w:r w:rsidR="00B37BCD" w:rsidRPr="0044513F">
        <w:rPr>
          <w:rFonts w:ascii="Calibri" w:hAnsi="Calibri" w:cs="Calibri"/>
          <w:sz w:val="22"/>
          <w:szCs w:val="22"/>
        </w:rPr>
        <w:t>)</w:t>
      </w:r>
      <w:r w:rsidR="00A77735" w:rsidRPr="0044513F">
        <w:rPr>
          <w:rFonts w:ascii="Calibri" w:hAnsi="Calibri" w:cs="Calibri"/>
          <w:sz w:val="22"/>
          <w:szCs w:val="22"/>
        </w:rPr>
        <w:t>.</w:t>
      </w:r>
      <w:r w:rsidR="0044513F" w:rsidRPr="008D30A7">
        <w:rPr>
          <w:rFonts w:ascii="Calibri" w:hAnsi="Calibri" w:cs="Calibri"/>
          <w:sz w:val="22"/>
          <w:szCs w:val="22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Microsoft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>очень сильно пересматривает свое отношение к хранению</w:t>
      </w:r>
      <w:r w:rsidR="00A77735">
        <w:rPr>
          <w:rFonts w:ascii="Calibri" w:hAnsi="Calibri" w:cs="Calibri"/>
          <w:sz w:val="22"/>
          <w:szCs w:val="22"/>
          <w:lang w:val="ru-RU"/>
        </w:rPr>
        <w:t xml:space="preserve"> и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обработке данных и всевозможных </w:t>
      </w:r>
      <w:r w:rsidR="00B37BCD">
        <w:rPr>
          <w:rFonts w:ascii="Calibri" w:hAnsi="Calibri" w:cs="Calibri"/>
          <w:sz w:val="22"/>
          <w:szCs w:val="22"/>
        </w:rPr>
        <w:t>Artificial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Intelligent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based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сервисов, а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 xml:space="preserve">за </w:t>
      </w:r>
      <w:r w:rsidR="0044513F">
        <w:rPr>
          <w:rFonts w:ascii="Calibri" w:hAnsi="Calibri" w:cs="Calibri"/>
          <w:b/>
          <w:bCs/>
          <w:sz w:val="22"/>
          <w:szCs w:val="22"/>
          <w:lang w:val="ru-RU"/>
        </w:rPr>
        <w:t xml:space="preserve">этим </w:t>
      </w:r>
      <w:r w:rsidR="00B37BCD">
        <w:rPr>
          <w:rFonts w:ascii="Calibri" w:hAnsi="Calibri" w:cs="Calibri"/>
          <w:b/>
          <w:bCs/>
          <w:sz w:val="22"/>
          <w:szCs w:val="22"/>
          <w:lang w:val="ru-RU"/>
        </w:rPr>
        <w:t>следуют и экзамены</w:t>
      </w:r>
      <w:r w:rsidR="00B37BCD">
        <w:rPr>
          <w:rFonts w:ascii="Calibri" w:hAnsi="Calibri" w:cs="Calibri"/>
          <w:sz w:val="22"/>
          <w:szCs w:val="22"/>
          <w:lang w:val="ru-RU"/>
        </w:rPr>
        <w:t>.</w:t>
      </w:r>
    </w:p>
    <w:p w14:paraId="643C7076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7DB35493" w14:textId="5E948FFC" w:rsidR="00141CB6" w:rsidRPr="00B13119" w:rsidRDefault="0044513F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lastRenderedPageBreak/>
        <w:t>Например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, с 2016 (может даже с 2017) года была роль </w:t>
      </w:r>
      <w:r w:rsidR="00B37BCD">
        <w:rPr>
          <w:rFonts w:ascii="Calibri" w:hAnsi="Calibri" w:cs="Calibri"/>
          <w:sz w:val="22"/>
          <w:szCs w:val="22"/>
        </w:rPr>
        <w:t>Cloud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Solution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Architect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- человек, отвечающий за рост потребления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клиентами.</w:t>
      </w:r>
      <w:r>
        <w:rPr>
          <w:rFonts w:ascii="Calibri" w:hAnsi="Calibri" w:cs="Calibri"/>
          <w:sz w:val="22"/>
          <w:szCs w:val="22"/>
          <w:lang w:val="ru-RU"/>
        </w:rPr>
        <w:t xml:space="preserve"> У этой роли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было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2 </w:t>
      </w:r>
      <w:r>
        <w:rPr>
          <w:rFonts w:ascii="Calibri" w:hAnsi="Calibri" w:cs="Calibri"/>
          <w:sz w:val="22"/>
          <w:szCs w:val="22"/>
          <w:lang w:val="ru-RU"/>
        </w:rPr>
        <w:t>направления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(которые то появлялись, то опять объединялись</w:t>
      </w:r>
      <w:r>
        <w:rPr>
          <w:rFonts w:ascii="Calibri" w:hAnsi="Calibri" w:cs="Calibri"/>
          <w:sz w:val="22"/>
          <w:szCs w:val="22"/>
          <w:lang w:val="ru-RU"/>
        </w:rPr>
        <w:t xml:space="preserve">): </w:t>
      </w:r>
      <w:r w:rsidR="00B37BCD">
        <w:rPr>
          <w:rFonts w:ascii="Calibri" w:hAnsi="Calibri" w:cs="Calibri"/>
          <w:sz w:val="22"/>
          <w:szCs w:val="22"/>
        </w:rPr>
        <w:t>App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Platform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и </w:t>
      </w:r>
      <w:r w:rsidR="00B37BCD">
        <w:rPr>
          <w:rFonts w:ascii="Calibri" w:hAnsi="Calibri" w:cs="Calibri"/>
          <w:sz w:val="22"/>
          <w:szCs w:val="22"/>
        </w:rPr>
        <w:t>Infrastructure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(</w:t>
      </w:r>
      <w:r w:rsidR="00B37BCD">
        <w:rPr>
          <w:rFonts w:ascii="Calibri" w:hAnsi="Calibri" w:cs="Calibri"/>
          <w:sz w:val="22"/>
          <w:szCs w:val="22"/>
        </w:rPr>
        <w:t>O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365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мы сейчас не рассматриваем т.к. я в этом не эксперт). В 2018 году, начали нанимать </w:t>
      </w:r>
      <w:r w:rsidR="00B37BCD">
        <w:rPr>
          <w:rFonts w:ascii="Calibri" w:hAnsi="Calibri" w:cs="Calibri"/>
          <w:sz w:val="22"/>
          <w:szCs w:val="22"/>
        </w:rPr>
        <w:t>DSA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- </w:t>
      </w:r>
      <w:r w:rsidR="00B37BCD">
        <w:rPr>
          <w:rFonts w:ascii="Calibri" w:hAnsi="Calibri" w:cs="Calibri"/>
          <w:sz w:val="22"/>
          <w:szCs w:val="22"/>
        </w:rPr>
        <w:t>Data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Solution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Architect</w:t>
      </w:r>
      <w:r w:rsidR="00B37BCD">
        <w:rPr>
          <w:rFonts w:ascii="Calibri" w:hAnsi="Calibri" w:cs="Calibri"/>
          <w:sz w:val="22"/>
          <w:szCs w:val="22"/>
          <w:lang w:val="ru-RU"/>
        </w:rPr>
        <w:t>. Это те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же </w:t>
      </w:r>
      <w:r w:rsidR="00B37BCD">
        <w:rPr>
          <w:rFonts w:ascii="Calibri" w:hAnsi="Calibri" w:cs="Calibri"/>
          <w:sz w:val="22"/>
          <w:szCs w:val="22"/>
        </w:rPr>
        <w:t>CSA</w:t>
      </w:r>
      <w:r w:rsidR="00B37BCD">
        <w:rPr>
          <w:rFonts w:ascii="Calibri" w:hAnsi="Calibri" w:cs="Calibri"/>
          <w:sz w:val="22"/>
          <w:szCs w:val="22"/>
          <w:lang w:val="ru-RU"/>
        </w:rPr>
        <w:t>, только для них важны проекты по хранению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>/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обработке больших объемов данных и всякие когнитивные сервисы, боты, </w:t>
      </w:r>
      <w:r w:rsidR="00B37BCD">
        <w:rPr>
          <w:rFonts w:ascii="Calibri" w:hAnsi="Calibri" w:cs="Calibri"/>
          <w:sz w:val="22"/>
          <w:szCs w:val="22"/>
        </w:rPr>
        <w:t>machine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</w:rPr>
        <w:t>learning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. </w:t>
      </w:r>
    </w:p>
    <w:p w14:paraId="63C09951" w14:textId="58BBFE2E" w:rsidR="00141CB6" w:rsidRPr="00B0221F" w:rsidRDefault="00B37BCD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 данный момент еще неизвестно какие конкретно будут экзамены, какие будут вопросы, методика, какие будут условия перехода с текущих и т.п. Главное</w:t>
      </w:r>
      <w:r w:rsidR="0044513F">
        <w:rPr>
          <w:rFonts w:ascii="Calibri" w:hAnsi="Calibri" w:cs="Calibri"/>
          <w:sz w:val="22"/>
          <w:szCs w:val="22"/>
          <w:lang w:val="ru-RU"/>
        </w:rPr>
        <w:t xml:space="preserve"> -</w:t>
      </w:r>
      <w:r>
        <w:rPr>
          <w:rFonts w:ascii="Calibri" w:hAnsi="Calibri" w:cs="Calibri"/>
          <w:sz w:val="22"/>
          <w:szCs w:val="22"/>
          <w:lang w:val="ru-RU"/>
        </w:rPr>
        <w:t xml:space="preserve"> понимание того, что экзамены изменятся в течение ближайших 6 месяцев. А дальше Вы должны сами ответить на вопрос</w:t>
      </w:r>
      <w:r w:rsidR="0044513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(если это вообще Вам релевантно), стоит ли готовится к экзаменам (изучать технологии</w:t>
      </w:r>
      <w:r w:rsidR="0044513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это не мешает), которые скоро исчезнут, или подождать и сдавать уже новые экзамены. </w:t>
      </w:r>
      <w:r w:rsidR="005D6488">
        <w:rPr>
          <w:rFonts w:ascii="Calibri" w:hAnsi="Calibri" w:cs="Calibri"/>
          <w:sz w:val="22"/>
          <w:szCs w:val="22"/>
          <w:lang w:val="ru-RU"/>
        </w:rPr>
        <w:t>А если</w:t>
      </w:r>
      <w:r w:rsidR="00712E32">
        <w:rPr>
          <w:rFonts w:ascii="Calibri" w:hAnsi="Calibri" w:cs="Calibri"/>
          <w:sz w:val="22"/>
          <w:szCs w:val="22"/>
          <w:lang w:val="ru-RU"/>
        </w:rPr>
        <w:t xml:space="preserve"> вы</w:t>
      </w:r>
      <w:r w:rsidR="005D6488">
        <w:rPr>
          <w:rFonts w:ascii="Calibri" w:hAnsi="Calibri" w:cs="Calibri"/>
          <w:sz w:val="22"/>
          <w:szCs w:val="22"/>
          <w:lang w:val="ru-RU"/>
        </w:rPr>
        <w:t xml:space="preserve"> решите сдавать экзамены, которые </w:t>
      </w:r>
      <w:r w:rsidR="00712E32">
        <w:rPr>
          <w:rFonts w:ascii="Calibri" w:hAnsi="Calibri" w:cs="Calibri"/>
          <w:sz w:val="22"/>
          <w:szCs w:val="22"/>
          <w:lang w:val="ru-RU"/>
        </w:rPr>
        <w:t xml:space="preserve">выйдут </w:t>
      </w:r>
      <w:r w:rsidR="005D6488">
        <w:rPr>
          <w:rFonts w:ascii="Calibri" w:hAnsi="Calibri" w:cs="Calibri"/>
          <w:sz w:val="22"/>
          <w:szCs w:val="22"/>
          <w:lang w:val="ru-RU"/>
        </w:rPr>
        <w:t xml:space="preserve">в статусе </w:t>
      </w:r>
      <w:r w:rsidR="005D6488">
        <w:rPr>
          <w:rFonts w:ascii="Calibri" w:hAnsi="Calibri" w:cs="Calibri"/>
          <w:sz w:val="22"/>
          <w:szCs w:val="22"/>
        </w:rPr>
        <w:t>beta</w:t>
      </w:r>
      <w:r w:rsidR="005D6488">
        <w:rPr>
          <w:rFonts w:ascii="Calibri" w:hAnsi="Calibri" w:cs="Calibri"/>
          <w:sz w:val="22"/>
          <w:szCs w:val="22"/>
          <w:lang w:val="ru-RU"/>
        </w:rPr>
        <w:t>, то готовы</w:t>
      </w:r>
      <w:r w:rsidR="00712E32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5D6488">
        <w:rPr>
          <w:rFonts w:ascii="Calibri" w:hAnsi="Calibri" w:cs="Calibri"/>
          <w:sz w:val="22"/>
          <w:szCs w:val="22"/>
          <w:lang w:val="ru-RU"/>
        </w:rPr>
        <w:t xml:space="preserve">ли </w:t>
      </w:r>
      <w:r w:rsidR="007C3466">
        <w:rPr>
          <w:rFonts w:ascii="Calibri" w:hAnsi="Calibri" w:cs="Calibri"/>
          <w:sz w:val="22"/>
          <w:szCs w:val="22"/>
          <w:lang w:val="ru-RU"/>
        </w:rPr>
        <w:t>В</w:t>
      </w:r>
      <w:r w:rsidR="007C3466">
        <w:rPr>
          <w:rFonts w:ascii="Calibri" w:hAnsi="Calibri" w:cs="Calibri"/>
          <w:sz w:val="22"/>
          <w:szCs w:val="22"/>
          <w:lang w:val="ru-RU"/>
        </w:rPr>
        <w:t xml:space="preserve">ы 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к ситуации, описанной выше с экзаменами </w:t>
      </w:r>
      <w:r w:rsidR="00B0221F">
        <w:rPr>
          <w:rFonts w:ascii="Calibri" w:hAnsi="Calibri" w:cs="Calibri"/>
          <w:sz w:val="22"/>
          <w:szCs w:val="22"/>
        </w:rPr>
        <w:t>AZ</w:t>
      </w:r>
      <w:r w:rsidR="00B0221F" w:rsidRPr="00A1380C">
        <w:rPr>
          <w:rFonts w:ascii="Calibri" w:hAnsi="Calibri" w:cs="Calibri"/>
          <w:sz w:val="22"/>
          <w:szCs w:val="22"/>
          <w:lang w:val="ru-RU"/>
        </w:rPr>
        <w:t>-200/201/202/203 ?!</w:t>
      </w:r>
    </w:p>
    <w:p w14:paraId="6EC69376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140A4E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4F515D" wp14:editId="55AC76A8">
            <wp:extent cx="6201091" cy="5639179"/>
            <wp:effectExtent l="0" t="0" r="0" b="0"/>
            <wp:docPr id="2" name="Picture 2" descr="70-473 &#10;70-475 &#10;70-773 &#10;70-774 &#10;70-775 &#10;70-776 &#10;Designing and Implementing Cloud &#10;Data Platform Solutions &#10;Designing and Implementing Big &#10;Data Analytics Solutions &#10;Analyzing Big Data with Microsoft R &#10;Perform Cloud Data Science with &#10;Azure Machine Learning &#10;Perform Data Engineering on &#10;Microsoft Azure HDlnsight &#10;Engineering Data with Microsoft &#10;Cloud Services &#10;June 30, 2019 &#10;June 30, 2019 &#10;June 30, 2019 &#10;June 30, 2019 &#10;June 30, 2019 &#10;June 30, 2019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0-473 &#10;70-475 &#10;70-773 &#10;70-774 &#10;70-775 &#10;70-776 &#10;Designing and Implementing Cloud &#10;Data Platform Solutions &#10;Designing and Implementing Big &#10;Data Analytics Solutions &#10;Analyzing Big Data with Microsoft R &#10;Perform Cloud Data Science with &#10;Azure Machine Learning &#10;Perform Data Engineering on &#10;Microsoft Azure HDlnsight &#10;Engineering Data with Microsoft &#10;Cloud Services &#10;June 30, 2019 &#10;June 30, 2019 &#10;June 30, 2019 &#10;June 30, 2019 &#10;June 30, 2019 &#10;June 30, 2019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&#10;Data &amp; Al &#10;Certification &#10;(coming &#10;soon)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950" cy="56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36AA" w14:textId="77777777" w:rsidR="00141CB6" w:rsidRPr="005A54C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29F9EB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Certification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VS</w:t>
      </w:r>
      <w:r w:rsidRPr="00B13119">
        <w:rPr>
          <w:rFonts w:ascii="Calibri" w:hAnsi="Calibri" w:cs="Calibri"/>
          <w:b/>
          <w:bCs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Exams</w:t>
      </w:r>
    </w:p>
    <w:p w14:paraId="06655DE7" w14:textId="3F12FE68" w:rsidR="00141CB6" w:rsidRPr="00B13119" w:rsidRDefault="006A08C3" w:rsidP="00A1380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Выше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я </w:t>
      </w:r>
      <w:r>
        <w:rPr>
          <w:rFonts w:ascii="Calibri" w:hAnsi="Calibri" w:cs="Calibri"/>
          <w:sz w:val="22"/>
          <w:szCs w:val="22"/>
          <w:lang w:val="ru-RU"/>
        </w:rPr>
        <w:t xml:space="preserve"> постоянно рассказывал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об экзаменах </w:t>
      </w:r>
      <w:r>
        <w:rPr>
          <w:rFonts w:ascii="Calibri" w:hAnsi="Calibri" w:cs="Calibri"/>
          <w:sz w:val="22"/>
          <w:szCs w:val="22"/>
          <w:lang w:val="ru-RU"/>
        </w:rPr>
        <w:t xml:space="preserve">и редко </w:t>
      </w:r>
      <w:r w:rsidR="00B37BCD">
        <w:rPr>
          <w:rFonts w:ascii="Calibri" w:hAnsi="Calibri" w:cs="Calibri"/>
          <w:sz w:val="22"/>
          <w:szCs w:val="22"/>
          <w:lang w:val="ru-RU"/>
        </w:rPr>
        <w:t>о сертификатах. С ними все тоже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 сильно поменялось</w:t>
      </w:r>
      <w:r>
        <w:rPr>
          <w:rFonts w:ascii="Calibri" w:hAnsi="Calibri" w:cs="Calibri"/>
          <w:sz w:val="22"/>
          <w:szCs w:val="22"/>
          <w:lang w:val="ru-RU"/>
        </w:rPr>
        <w:t>: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 3 из 4 сертификатах по </w:t>
      </w:r>
      <w:r w:rsidR="00B37BCD">
        <w:rPr>
          <w:rFonts w:ascii="Calibri" w:hAnsi="Calibri" w:cs="Calibri"/>
          <w:sz w:val="22"/>
          <w:szCs w:val="22"/>
        </w:rPr>
        <w:t>Azure</w:t>
      </w:r>
      <w:r w:rsidR="00B37BCD"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37BCD">
        <w:rPr>
          <w:rFonts w:ascii="Calibri" w:hAnsi="Calibri" w:cs="Calibri"/>
          <w:sz w:val="22"/>
          <w:szCs w:val="22"/>
          <w:lang w:val="ru-RU"/>
        </w:rPr>
        <w:t xml:space="preserve">устаревают. </w:t>
      </w:r>
    </w:p>
    <w:p w14:paraId="79D01CDD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MCSA </w:t>
      </w: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https://www.microsoft.com/en-us/learning/mcsa-cloud-platform-certification.aspx</w:t>
        </w:r>
      </w:hyperlink>
    </w:p>
    <w:p w14:paraId="3FF04219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MCSE </w:t>
      </w: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https://www.microsoft.com/en-us/learning/mcse-cloud-platform-infrastructure.aspx</w:t>
        </w:r>
      </w:hyperlink>
    </w:p>
    <w:p w14:paraId="7F247DA3" w14:textId="77777777" w:rsidR="00141CB6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MSA Linux </w:t>
      </w: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https://www.microsoft.com/en-us/learning/mcsa-linux-azure-certification.aspx</w:t>
        </w:r>
      </w:hyperlink>
    </w:p>
    <w:p w14:paraId="35F4DE23" w14:textId="77777777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13119">
        <w:rPr>
          <w:rFonts w:ascii="Calibri" w:hAnsi="Calibri" w:cs="Calibri"/>
          <w:sz w:val="22"/>
          <w:szCs w:val="22"/>
        </w:rPr>
        <w:t> </w:t>
      </w:r>
    </w:p>
    <w:p w14:paraId="0DFAAB60" w14:textId="39C44D8C" w:rsidR="00141CB6" w:rsidRPr="00B13119" w:rsidRDefault="00B37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Вживых остается только</w:t>
      </w:r>
      <w:r w:rsidRPr="00B13119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MTA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r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microsoft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en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</w:rPr>
          <w:t>us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learning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mta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</w:rPr>
          <w:t>summary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-</w:t>
        </w:r>
        <w:r>
          <w:rPr>
            <w:rStyle w:val="Hyperlink"/>
            <w:rFonts w:ascii="Calibri" w:hAnsi="Calibri" w:cs="Calibri"/>
            <w:sz w:val="22"/>
            <w:szCs w:val="22"/>
          </w:rPr>
          <w:t>certification</w:t>
        </w:r>
        <w:r w:rsidRPr="00B13119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aspx</w:t>
        </w:r>
      </w:hyperlink>
      <w:r>
        <w:rPr>
          <w:rFonts w:ascii="Calibri" w:hAnsi="Calibri" w:cs="Calibri"/>
          <w:sz w:val="22"/>
          <w:szCs w:val="22"/>
          <w:lang w:val="ru-RU"/>
        </w:rPr>
        <w:t xml:space="preserve"> , но в нем большого смысла все равно нет</w:t>
      </w:r>
      <w:r w:rsidR="00DD4B73">
        <w:rPr>
          <w:rFonts w:ascii="Calibri" w:hAnsi="Calibri" w:cs="Calibri"/>
          <w:sz w:val="22"/>
          <w:szCs w:val="22"/>
          <w:lang w:val="ru-RU"/>
        </w:rPr>
        <w:t>,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 т.к. </w:t>
      </w:r>
      <w:r w:rsidR="00B0221F">
        <w:rPr>
          <w:rFonts w:ascii="Calibri" w:hAnsi="Calibri" w:cs="Calibri"/>
          <w:sz w:val="22"/>
          <w:szCs w:val="22"/>
        </w:rPr>
        <w:t>MCSA</w:t>
      </w:r>
      <w:r w:rsidR="00B0221F" w:rsidRPr="00A1380C">
        <w:rPr>
          <w:rFonts w:ascii="Calibri" w:hAnsi="Calibri" w:cs="Calibri"/>
          <w:sz w:val="22"/>
          <w:szCs w:val="22"/>
          <w:lang w:val="ru-RU"/>
        </w:rPr>
        <w:t>/</w:t>
      </w:r>
      <w:r w:rsidR="00B0221F">
        <w:rPr>
          <w:rFonts w:ascii="Calibri" w:hAnsi="Calibri" w:cs="Calibri"/>
          <w:sz w:val="22"/>
          <w:szCs w:val="22"/>
        </w:rPr>
        <w:t>MCSE</w:t>
      </w:r>
      <w:r w:rsidR="00B0221F" w:rsidRPr="00A1380C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были известными, а </w:t>
      </w:r>
      <w:r w:rsidR="00B0221F">
        <w:rPr>
          <w:rFonts w:ascii="Calibri" w:hAnsi="Calibri" w:cs="Calibri"/>
          <w:sz w:val="22"/>
          <w:szCs w:val="22"/>
        </w:rPr>
        <w:t>MTA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 и раньше мало чего говорили </w:t>
      </w:r>
      <w:r w:rsidR="00DD4B73">
        <w:rPr>
          <w:rFonts w:ascii="Calibri" w:hAnsi="Calibri" w:cs="Calibri"/>
          <w:sz w:val="22"/>
          <w:szCs w:val="22"/>
          <w:lang w:val="ru-RU"/>
        </w:rPr>
        <w:t>и</w:t>
      </w:r>
      <w:r w:rsidR="00B0221F">
        <w:rPr>
          <w:rFonts w:ascii="Calibri" w:hAnsi="Calibri" w:cs="Calibri"/>
          <w:sz w:val="22"/>
          <w:szCs w:val="22"/>
          <w:lang w:val="ru-RU"/>
        </w:rPr>
        <w:t xml:space="preserve"> могли быть выданы за абсолютно разный набор </w:t>
      </w:r>
      <w:r w:rsidR="00DD4B73">
        <w:rPr>
          <w:rFonts w:ascii="Calibri" w:hAnsi="Calibri" w:cs="Calibri"/>
          <w:sz w:val="22"/>
          <w:szCs w:val="22"/>
          <w:lang w:val="ru-RU"/>
        </w:rPr>
        <w:t>экзаменов</w:t>
      </w:r>
      <w:r w:rsidR="00063189">
        <w:rPr>
          <w:rFonts w:ascii="Calibri" w:hAnsi="Calibri" w:cs="Calibri"/>
          <w:sz w:val="22"/>
          <w:szCs w:val="22"/>
          <w:lang w:val="ru-RU"/>
        </w:rPr>
        <w:t>.</w:t>
      </w:r>
    </w:p>
    <w:sectPr w:rsidR="00141CB6" w:rsidRPr="00B1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6668"/>
    <w:multiLevelType w:val="multilevel"/>
    <w:tmpl w:val="E2B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A4AF6"/>
    <w:multiLevelType w:val="multilevel"/>
    <w:tmpl w:val="EC2A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067B0"/>
    <w:multiLevelType w:val="multilevel"/>
    <w:tmpl w:val="48C0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D4BA4"/>
    <w:multiLevelType w:val="multilevel"/>
    <w:tmpl w:val="2BA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305AE7"/>
    <w:multiLevelType w:val="multilevel"/>
    <w:tmpl w:val="233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ru-RU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A14D6"/>
    <w:multiLevelType w:val="multilevel"/>
    <w:tmpl w:val="372A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00F35"/>
    <w:multiLevelType w:val="multilevel"/>
    <w:tmpl w:val="201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3F3897"/>
    <w:multiLevelType w:val="multilevel"/>
    <w:tmpl w:val="5DCE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1843BE"/>
    <w:multiLevelType w:val="multilevel"/>
    <w:tmpl w:val="144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BB0A11"/>
    <w:multiLevelType w:val="multilevel"/>
    <w:tmpl w:val="CD5E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5"/>
    <w:lvlOverride w:ilvl="0"/>
    <w:lvlOverride w:ilvl="1">
      <w:startOverride w:val="1"/>
    </w:lvlOverride>
  </w:num>
  <w:num w:numId="3">
    <w:abstractNumId w:val="5"/>
    <w:lvlOverride w:ilvl="0"/>
    <w:lvlOverride w:ilvl="1">
      <w:startOverride w:val="1"/>
    </w:lvlOverride>
  </w:num>
  <w:num w:numId="4">
    <w:abstractNumId w:val="6"/>
  </w:num>
  <w:num w:numId="5">
    <w:abstractNumId w:val="9"/>
  </w:num>
  <w:num w:numId="6">
    <w:abstractNumId w:val="2"/>
    <w:lvlOverride w:ilvl="0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</w:num>
  <w:num w:numId="10">
    <w:abstractNumId w:val="8"/>
  </w:num>
  <w:num w:numId="11">
    <w:abstractNumId w:val="3"/>
  </w:num>
  <w:num w:numId="12">
    <w:abstractNumId w:val="4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CD"/>
    <w:rsid w:val="00002194"/>
    <w:rsid w:val="00016398"/>
    <w:rsid w:val="0002569E"/>
    <w:rsid w:val="00056686"/>
    <w:rsid w:val="00063189"/>
    <w:rsid w:val="000A52DB"/>
    <w:rsid w:val="000B1D96"/>
    <w:rsid w:val="000C228D"/>
    <w:rsid w:val="001152E6"/>
    <w:rsid w:val="00130698"/>
    <w:rsid w:val="00135E9C"/>
    <w:rsid w:val="00141CB6"/>
    <w:rsid w:val="00197346"/>
    <w:rsid w:val="00256EAF"/>
    <w:rsid w:val="002B0970"/>
    <w:rsid w:val="002B4B2B"/>
    <w:rsid w:val="002F7100"/>
    <w:rsid w:val="003106A3"/>
    <w:rsid w:val="00336B93"/>
    <w:rsid w:val="003438B3"/>
    <w:rsid w:val="003460BB"/>
    <w:rsid w:val="0044513F"/>
    <w:rsid w:val="00462AC4"/>
    <w:rsid w:val="00477216"/>
    <w:rsid w:val="005A54C9"/>
    <w:rsid w:val="005D6488"/>
    <w:rsid w:val="00662A49"/>
    <w:rsid w:val="00686D81"/>
    <w:rsid w:val="006A08C3"/>
    <w:rsid w:val="006F4836"/>
    <w:rsid w:val="00707F00"/>
    <w:rsid w:val="00712E32"/>
    <w:rsid w:val="007574DF"/>
    <w:rsid w:val="007C3466"/>
    <w:rsid w:val="007D3B62"/>
    <w:rsid w:val="00826A8B"/>
    <w:rsid w:val="00880CBA"/>
    <w:rsid w:val="00883283"/>
    <w:rsid w:val="008869C1"/>
    <w:rsid w:val="008B5466"/>
    <w:rsid w:val="008B706E"/>
    <w:rsid w:val="008C6624"/>
    <w:rsid w:val="008D30A7"/>
    <w:rsid w:val="009738EC"/>
    <w:rsid w:val="00976675"/>
    <w:rsid w:val="00976FCA"/>
    <w:rsid w:val="00984E7D"/>
    <w:rsid w:val="009A45D9"/>
    <w:rsid w:val="009F2324"/>
    <w:rsid w:val="00A04203"/>
    <w:rsid w:val="00A1380C"/>
    <w:rsid w:val="00A430B2"/>
    <w:rsid w:val="00A46651"/>
    <w:rsid w:val="00A77735"/>
    <w:rsid w:val="00AA1584"/>
    <w:rsid w:val="00B0221F"/>
    <w:rsid w:val="00B13119"/>
    <w:rsid w:val="00B140A0"/>
    <w:rsid w:val="00B37BCD"/>
    <w:rsid w:val="00B547A3"/>
    <w:rsid w:val="00B82084"/>
    <w:rsid w:val="00B95C1C"/>
    <w:rsid w:val="00BC7858"/>
    <w:rsid w:val="00C06CB1"/>
    <w:rsid w:val="00C8081B"/>
    <w:rsid w:val="00CE19B7"/>
    <w:rsid w:val="00CF0F10"/>
    <w:rsid w:val="00D17C35"/>
    <w:rsid w:val="00D45CB1"/>
    <w:rsid w:val="00DA63F8"/>
    <w:rsid w:val="00DD4B73"/>
    <w:rsid w:val="00DE7F88"/>
    <w:rsid w:val="00E43714"/>
    <w:rsid w:val="00EA13B2"/>
    <w:rsid w:val="00FB575C"/>
    <w:rsid w:val="00FC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925B6"/>
  <w15:chartTrackingRefBased/>
  <w15:docId w15:val="{3AF0728E-BEA1-4E3B-94A8-B42D687E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1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19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20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0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084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0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084"/>
    <w:rPr>
      <w:rFonts w:eastAsiaTheme="minorEastAsia"/>
      <w:b/>
      <w:bCs/>
    </w:rPr>
  </w:style>
  <w:style w:type="paragraph" w:styleId="Revision">
    <w:name w:val="Revision"/>
    <w:hidden/>
    <w:uiPriority w:val="99"/>
    <w:semiHidden/>
    <w:rsid w:val="008D30A7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A1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AZ-201.aspx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microsoft.com/en-us/learning/retired-certification-exams.asp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microsoft.com/en-us/learning/exam-AZ-200.aspx" TargetMode="External"/><Relationship Id="rId12" Type="http://schemas.openxmlformats.org/officeDocument/2006/relationships/hyperlink" Target="https://www.microsoft.com/en-us/learning/exam-AZ-301.aspx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microsoft.com/en-us/learning/mta-summary-certification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learning/exam-az-400.aspx" TargetMode="External"/><Relationship Id="rId20" Type="http://schemas.openxmlformats.org/officeDocument/2006/relationships/hyperlink" Target="http://fortune.com/2017/08/03/microsoft-cloud-ai-mobi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AZ-900.aspx" TargetMode="External"/><Relationship Id="rId11" Type="http://schemas.openxmlformats.org/officeDocument/2006/relationships/hyperlink" Target="https://www.microsoft.com/en-us/learning/exam-AZ-300.aspx" TargetMode="External"/><Relationship Id="rId24" Type="http://schemas.openxmlformats.org/officeDocument/2006/relationships/hyperlink" Target="https://www.microsoft.com/en-us/learning/mcsa-linux-azure-certification.aspx" TargetMode="External"/><Relationship Id="rId5" Type="http://schemas.openxmlformats.org/officeDocument/2006/relationships/hyperlink" Target="https://habr.com/post/426351/" TargetMode="External"/><Relationship Id="rId15" Type="http://schemas.openxmlformats.org/officeDocument/2006/relationships/hyperlink" Target="https://www.microsoft.com/en-us/learning/exam-AZ-101.aspx" TargetMode="External"/><Relationship Id="rId23" Type="http://schemas.openxmlformats.org/officeDocument/2006/relationships/hyperlink" Target="https://www.microsoft.com/en-us/learning/mcse-cloud-platform-infrastructure.aspx" TargetMode="External"/><Relationship Id="rId10" Type="http://schemas.openxmlformats.org/officeDocument/2006/relationships/hyperlink" Target="https://www.microsoft.com/en-us/learning/exam-az-203.aspx" TargetMode="External"/><Relationship Id="rId19" Type="http://schemas.openxmlformats.org/officeDocument/2006/relationships/hyperlink" Target="https://www.microsoft.com/en-us/learning/community-blog-post.aspx?BlogId=8&amp;Id=3751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community-blog-post.aspx?BlogId=8&amp;Id=375185" TargetMode="External"/><Relationship Id="rId14" Type="http://schemas.openxmlformats.org/officeDocument/2006/relationships/hyperlink" Target="https://www.microsoft.com/en-us/learning/exam-AZ-100.aspx" TargetMode="External"/><Relationship Id="rId22" Type="http://schemas.openxmlformats.org/officeDocument/2006/relationships/hyperlink" Target="https://www.microsoft.com/en-us/learning/mcsa-cloud-platform-certification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3134</Words>
  <Characters>17866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58</cp:revision>
  <dcterms:created xsi:type="dcterms:W3CDTF">2018-12-28T15:44:00Z</dcterms:created>
  <dcterms:modified xsi:type="dcterms:W3CDTF">2019-01-05T08:39:00Z</dcterms:modified>
</cp:coreProperties>
</file>